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C4B1C"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032A43E6"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077B700D" w14:textId="77777777" w:rsidR="00794D43" w:rsidRDefault="00794D43" w:rsidP="005D0CE7">
      <w:pPr>
        <w:shd w:val="clear" w:color="auto" w:fill="FFFFFF"/>
        <w:spacing w:after="0" w:line="360" w:lineRule="auto"/>
        <w:jc w:val="both"/>
        <w:rPr>
          <w:rFonts w:ascii="Verdana" w:eastAsia="Times New Roman" w:hAnsi="Verdana" w:cs="Arial"/>
          <w:b/>
          <w:lang w:val="es-ES"/>
        </w:rPr>
      </w:pPr>
    </w:p>
    <w:p w14:paraId="25865D9F" w14:textId="77777777" w:rsidR="00794D43" w:rsidRDefault="00794D43" w:rsidP="005D0CE7">
      <w:pPr>
        <w:shd w:val="clear" w:color="auto" w:fill="FFFFFF"/>
        <w:spacing w:after="0" w:line="360" w:lineRule="auto"/>
        <w:jc w:val="both"/>
        <w:rPr>
          <w:rFonts w:ascii="Verdana" w:eastAsia="Times New Roman" w:hAnsi="Verdana" w:cs="Arial"/>
          <w:b/>
          <w:lang w:val="es-ES"/>
        </w:rPr>
      </w:pPr>
    </w:p>
    <w:p w14:paraId="2EC25E64" w14:textId="77777777" w:rsidR="00561658" w:rsidRDefault="00561658" w:rsidP="005D0CE7">
      <w:pPr>
        <w:shd w:val="clear" w:color="auto" w:fill="FFFFFF"/>
        <w:spacing w:after="0" w:line="360" w:lineRule="auto"/>
        <w:jc w:val="both"/>
        <w:rPr>
          <w:rFonts w:ascii="Verdana" w:eastAsia="Times New Roman" w:hAnsi="Verdana" w:cs="Arial"/>
          <w:b/>
          <w:lang w:val="es-ES"/>
        </w:rPr>
      </w:pPr>
    </w:p>
    <w:p w14:paraId="71ABF16A" w14:textId="77777777" w:rsidR="00561658" w:rsidRDefault="00561658" w:rsidP="005D0CE7">
      <w:pPr>
        <w:shd w:val="clear" w:color="auto" w:fill="FFFFFF"/>
        <w:spacing w:after="0" w:line="360" w:lineRule="auto"/>
        <w:jc w:val="both"/>
        <w:rPr>
          <w:rFonts w:ascii="Verdana" w:eastAsia="Times New Roman" w:hAnsi="Verdana" w:cs="Arial"/>
          <w:b/>
          <w:lang w:val="es-ES"/>
        </w:rPr>
      </w:pPr>
    </w:p>
    <w:p w14:paraId="6C5951D9"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39A5EE70" w14:textId="77777777" w:rsidR="008B721D" w:rsidRDefault="00C75D51">
      <w:pPr>
        <w:shd w:val="clear" w:color="auto" w:fill="FFFFFF"/>
        <w:spacing w:after="0" w:line="360" w:lineRule="auto"/>
        <w:jc w:val="both"/>
        <w:rPr>
          <w:rFonts w:ascii="Verdana" w:eastAsia="Times New Roman" w:hAnsi="Verdana" w:cs="Arial"/>
          <w:b/>
          <w:lang w:val="es-ES"/>
        </w:rPr>
        <w:pPrChange w:id="0" w:author="ine" w:date="2017-10-17T12:25:00Z">
          <w:pPr>
            <w:shd w:val="clear" w:color="auto" w:fill="FFFFFF"/>
            <w:spacing w:after="0" w:line="360" w:lineRule="auto"/>
            <w:jc w:val="center"/>
          </w:pPr>
        </w:pPrChange>
      </w:pPr>
      <w:r w:rsidRPr="007033DC">
        <w:rPr>
          <w:rFonts w:ascii="Verdana" w:eastAsia="Times New Roman" w:hAnsi="Verdana" w:cs="Arial"/>
          <w:b/>
          <w:lang w:val="es-ES"/>
        </w:rPr>
        <w:t xml:space="preserve">AL JUZGADO DE PRIMERA INSTANCIA DE </w:t>
      </w:r>
      <w:r w:rsidR="00794D43">
        <w:rPr>
          <w:rFonts w:ascii="Verdana" w:eastAsia="Times New Roman" w:hAnsi="Verdana" w:cs="Arial"/>
          <w:b/>
          <w:lang w:val="es-ES"/>
        </w:rPr>
        <w:t xml:space="preserve">SANLUCAR LA MAYOR </w:t>
      </w:r>
      <w:r w:rsidRPr="007033DC">
        <w:rPr>
          <w:rFonts w:ascii="Verdana" w:eastAsia="Times New Roman" w:hAnsi="Verdana" w:cs="Arial"/>
          <w:b/>
          <w:lang w:val="es-ES"/>
        </w:rPr>
        <w:t>QUE POR TURNO CORRESPONDA</w:t>
      </w:r>
    </w:p>
    <w:p w14:paraId="2DB91B3A" w14:textId="77777777" w:rsidR="008B721D" w:rsidRDefault="008B721D">
      <w:pPr>
        <w:shd w:val="clear" w:color="auto" w:fill="FFFFFF"/>
        <w:spacing w:after="0" w:line="360" w:lineRule="auto"/>
        <w:jc w:val="both"/>
        <w:rPr>
          <w:rFonts w:ascii="Verdana" w:eastAsia="Times New Roman" w:hAnsi="Verdana" w:cs="Arial"/>
          <w:b/>
          <w:lang w:val="es-ES"/>
        </w:rPr>
        <w:pPrChange w:id="1" w:author="ine" w:date="2017-10-17T12:25:00Z">
          <w:pPr>
            <w:shd w:val="clear" w:color="auto" w:fill="FFFFFF"/>
            <w:spacing w:after="0" w:line="360" w:lineRule="auto"/>
            <w:jc w:val="center"/>
          </w:pPr>
        </w:pPrChange>
      </w:pPr>
    </w:p>
    <w:p w14:paraId="3156400F" w14:textId="77777777" w:rsidR="00794D43" w:rsidRPr="00794D43" w:rsidRDefault="00794D43">
      <w:pPr>
        <w:autoSpaceDE w:val="0"/>
        <w:autoSpaceDN w:val="0"/>
        <w:adjustRightInd w:val="0"/>
        <w:spacing w:after="0" w:line="360" w:lineRule="auto"/>
        <w:jc w:val="both"/>
        <w:rPr>
          <w:rFonts w:ascii="Times New Roman" w:hAnsi="Times New Roman"/>
          <w:b/>
          <w:bCs/>
          <w:color w:val="000000"/>
          <w:sz w:val="24"/>
          <w:szCs w:val="24"/>
          <w:lang w:val="es-ES"/>
        </w:rPr>
      </w:pPr>
    </w:p>
    <w:p w14:paraId="54E45DEF" w14:textId="407EA981" w:rsidR="00794D43" w:rsidRPr="00794D43" w:rsidRDefault="00794D43">
      <w:pPr>
        <w:autoSpaceDE w:val="0"/>
        <w:autoSpaceDN w:val="0"/>
        <w:adjustRightInd w:val="0"/>
        <w:spacing w:after="0" w:line="360" w:lineRule="auto"/>
        <w:ind w:firstLine="708"/>
        <w:jc w:val="both"/>
        <w:rPr>
          <w:rFonts w:ascii="Verdana" w:hAnsi="Verdana"/>
          <w:color w:val="000000"/>
          <w:sz w:val="24"/>
          <w:szCs w:val="24"/>
          <w:lang w:val="es-ES"/>
        </w:rPr>
      </w:pPr>
      <w:r>
        <w:rPr>
          <w:rFonts w:ascii="Verdana" w:hAnsi="Verdana"/>
          <w:b/>
          <w:bCs/>
          <w:color w:val="000000"/>
          <w:sz w:val="24"/>
          <w:szCs w:val="24"/>
          <w:lang w:val="es-ES"/>
        </w:rPr>
        <w:t>DON JOSÉ IGNACIO ALÉS SOLIS</w:t>
      </w:r>
      <w:r w:rsidRPr="00794D43">
        <w:rPr>
          <w:rFonts w:ascii="Verdana" w:hAnsi="Verdana"/>
          <w:b/>
          <w:bCs/>
          <w:color w:val="000000"/>
          <w:sz w:val="24"/>
          <w:szCs w:val="24"/>
          <w:lang w:val="es-ES"/>
        </w:rPr>
        <w:t xml:space="preserve">, </w:t>
      </w:r>
      <w:r w:rsidRPr="00794D43">
        <w:rPr>
          <w:rFonts w:ascii="Verdana" w:hAnsi="Verdana"/>
          <w:color w:val="000000"/>
          <w:sz w:val="24"/>
          <w:szCs w:val="24"/>
          <w:lang w:val="es-ES"/>
        </w:rPr>
        <w:t xml:space="preserve">Procurador de los Tribunales, y de </w:t>
      </w:r>
      <w:r w:rsidRPr="00794D43">
        <w:rPr>
          <w:rFonts w:ascii="Verdana" w:hAnsi="Verdana"/>
          <w:b/>
          <w:sz w:val="24"/>
          <w:szCs w:val="24"/>
          <w:lang w:val="es-ES"/>
        </w:rPr>
        <w:t>DON</w:t>
      </w:r>
      <w:r w:rsidRPr="00794D43">
        <w:rPr>
          <w:rFonts w:ascii="Verdana" w:hAnsi="Verdana"/>
          <w:sz w:val="24"/>
          <w:szCs w:val="24"/>
          <w:lang w:val="es-ES"/>
        </w:rPr>
        <w:t xml:space="preserve"> </w:t>
      </w:r>
      <w:r w:rsidRPr="00794D43">
        <w:rPr>
          <w:rFonts w:ascii="Verdana" w:hAnsi="Verdana"/>
          <w:b/>
          <w:sz w:val="24"/>
          <w:szCs w:val="24"/>
          <w:lang w:val="es-ES"/>
        </w:rPr>
        <w:t>RAFAEL PEREIRA DEL ESTAL</w:t>
      </w:r>
      <w:r w:rsidRPr="00794D43">
        <w:rPr>
          <w:rFonts w:ascii="Verdana" w:hAnsi="Verdana"/>
          <w:sz w:val="24"/>
          <w:szCs w:val="24"/>
          <w:lang w:val="es-ES"/>
        </w:rPr>
        <w:t xml:space="preserve"> y </w:t>
      </w:r>
      <w:r w:rsidRPr="00794D43">
        <w:rPr>
          <w:rFonts w:ascii="Verdana" w:hAnsi="Verdana"/>
          <w:b/>
          <w:sz w:val="24"/>
          <w:szCs w:val="24"/>
          <w:lang w:val="es-ES"/>
        </w:rPr>
        <w:t>DOÑA</w:t>
      </w:r>
      <w:r w:rsidRPr="00794D43">
        <w:rPr>
          <w:rFonts w:ascii="Verdana" w:hAnsi="Verdana"/>
          <w:sz w:val="24"/>
          <w:szCs w:val="24"/>
          <w:lang w:val="es-ES"/>
        </w:rPr>
        <w:t xml:space="preserve"> </w:t>
      </w:r>
      <w:r w:rsidRPr="00794D43">
        <w:rPr>
          <w:rFonts w:ascii="Verdana" w:hAnsi="Verdana"/>
          <w:b/>
          <w:sz w:val="24"/>
          <w:szCs w:val="24"/>
          <w:lang w:val="es-ES"/>
        </w:rPr>
        <w:t>YURI JULIANA KOHATSU TOME</w:t>
      </w:r>
      <w:r w:rsidRPr="00794D43">
        <w:rPr>
          <w:rFonts w:ascii="Verdana" w:hAnsi="Verdana"/>
          <w:i/>
          <w:sz w:val="24"/>
          <w:szCs w:val="24"/>
          <w:lang w:val="es-ES"/>
        </w:rPr>
        <w:t xml:space="preserve">, </w:t>
      </w:r>
      <w:r w:rsidRPr="00794D43">
        <w:rPr>
          <w:rFonts w:ascii="Verdana" w:hAnsi="Verdana"/>
          <w:color w:val="000000"/>
          <w:sz w:val="24"/>
          <w:szCs w:val="24"/>
          <w:lang w:val="es-ES"/>
        </w:rPr>
        <w:t xml:space="preserve">según acredito mediante </w:t>
      </w:r>
      <w:r w:rsidRPr="00794D43">
        <w:rPr>
          <w:rFonts w:ascii="Verdana" w:hAnsi="Verdana"/>
          <w:sz w:val="24"/>
          <w:szCs w:val="24"/>
          <w:lang w:val="es-ES"/>
        </w:rPr>
        <w:t>poder</w:t>
      </w:r>
      <w:r w:rsidRPr="00794D43">
        <w:rPr>
          <w:rFonts w:ascii="Verdana" w:hAnsi="Verdana"/>
          <w:color w:val="000000"/>
          <w:sz w:val="24"/>
          <w:szCs w:val="24"/>
          <w:lang w:val="es-ES"/>
        </w:rPr>
        <w:t xml:space="preserve"> que acompaño</w:t>
      </w:r>
      <w:r w:rsidRPr="00794D43">
        <w:rPr>
          <w:rFonts w:ascii="Verdana" w:hAnsi="Verdana"/>
          <w:sz w:val="24"/>
          <w:szCs w:val="24"/>
          <w:lang w:val="es-ES"/>
        </w:rPr>
        <w:t>,</w:t>
      </w:r>
      <w:r w:rsidRPr="00794D43">
        <w:rPr>
          <w:rFonts w:ascii="Verdana" w:hAnsi="Verdana"/>
          <w:color w:val="000000"/>
          <w:sz w:val="24"/>
          <w:szCs w:val="24"/>
          <w:lang w:val="es-ES"/>
        </w:rPr>
        <w:t xml:space="preserve"> ante el Juzgado comparezco bajo la dirección letrada de Don Ramón Valero Tovar, colegiado 63.815 </w:t>
      </w:r>
      <w:r w:rsidR="00A5029C" w:rsidRPr="00794D43">
        <w:rPr>
          <w:rFonts w:ascii="Verdana" w:hAnsi="Verdana"/>
          <w:color w:val="000000"/>
          <w:sz w:val="24"/>
          <w:szCs w:val="24"/>
          <w:lang w:val="es-ES"/>
        </w:rPr>
        <w:t>ICAM y</w:t>
      </w:r>
      <w:r w:rsidRPr="00794D43">
        <w:rPr>
          <w:rFonts w:ascii="Verdana" w:hAnsi="Verdana"/>
          <w:color w:val="000000"/>
          <w:sz w:val="24"/>
          <w:szCs w:val="24"/>
          <w:lang w:val="es-ES"/>
        </w:rPr>
        <w:t xml:space="preserve">, como mejor proceda en Derecho, </w:t>
      </w:r>
      <w:r w:rsidRPr="00794D43">
        <w:rPr>
          <w:rFonts w:ascii="Verdana" w:hAnsi="Verdana"/>
          <w:b/>
          <w:color w:val="000000"/>
          <w:sz w:val="24"/>
          <w:szCs w:val="24"/>
          <w:lang w:val="es-ES"/>
        </w:rPr>
        <w:t>DIGO</w:t>
      </w:r>
      <w:r w:rsidRPr="00794D43">
        <w:rPr>
          <w:rFonts w:ascii="Verdana" w:hAnsi="Verdana"/>
          <w:color w:val="000000"/>
          <w:sz w:val="24"/>
          <w:szCs w:val="24"/>
          <w:lang w:val="es-ES"/>
        </w:rPr>
        <w:t>:</w:t>
      </w:r>
    </w:p>
    <w:p w14:paraId="3664B44C" w14:textId="77777777" w:rsidR="00A0632A" w:rsidRDefault="00C75D51">
      <w:pPr>
        <w:spacing w:after="0" w:line="360" w:lineRule="auto"/>
        <w:ind w:firstLine="708"/>
        <w:jc w:val="both"/>
        <w:rPr>
          <w:rFonts w:ascii="Verdana" w:hAnsi="Verdana" w:cs="Courier New"/>
          <w:sz w:val="24"/>
          <w:szCs w:val="24"/>
          <w:shd w:val="clear" w:color="auto" w:fill="FFFFFF"/>
          <w:lang w:val="es-ES"/>
        </w:rPr>
      </w:pPr>
      <w:r w:rsidRPr="000A154A">
        <w:rPr>
          <w:rFonts w:ascii="Verdana" w:hAnsi="Verdana" w:cs="Courier New"/>
          <w:sz w:val="24"/>
          <w:szCs w:val="24"/>
          <w:shd w:val="clear" w:color="auto" w:fill="FFFFFF"/>
          <w:lang w:val="es-ES"/>
        </w:rPr>
        <w:t xml:space="preserve">Que en la representación que ostento formulo </w:t>
      </w:r>
    </w:p>
    <w:p w14:paraId="702530C4" w14:textId="64023FB9" w:rsidR="00980B32" w:rsidRPr="00980B32" w:rsidRDefault="00980B32" w:rsidP="00980B32">
      <w:pPr>
        <w:spacing w:after="0" w:line="360" w:lineRule="auto"/>
        <w:ind w:firstLine="708"/>
        <w:jc w:val="both"/>
        <w:rPr>
          <w:ins w:id="2" w:author="ine" w:date="2017-10-18T08:42:00Z"/>
          <w:rStyle w:val="Textoennegrita"/>
          <w:rFonts w:ascii="Verdana" w:hAnsi="Verdana" w:cs="Courier New"/>
          <w:sz w:val="24"/>
          <w:szCs w:val="24"/>
          <w:shd w:val="clear" w:color="auto" w:fill="FFFFFF"/>
          <w:lang w:val="es-ES"/>
        </w:rPr>
      </w:pPr>
      <w:ins w:id="3" w:author="ine" w:date="2017-10-18T08:42:00Z">
        <w:r w:rsidRPr="00980B32">
          <w:rPr>
            <w:rStyle w:val="Textoennegrita"/>
            <w:rFonts w:ascii="Verdana" w:hAnsi="Verdana" w:cs="Courier New"/>
            <w:sz w:val="24"/>
            <w:szCs w:val="24"/>
            <w:shd w:val="clear" w:color="auto" w:fill="FFFFFF"/>
            <w:lang w:val="es-ES"/>
          </w:rPr>
          <w:t xml:space="preserve">DEMANDA DE JUICIO ORDINARIO contra ESTUDIO ARROYO, S.L.U, </w:t>
        </w:r>
        <w:r w:rsidRPr="00980B32">
          <w:rPr>
            <w:rStyle w:val="Textoennegrita"/>
            <w:rFonts w:ascii="Verdana" w:hAnsi="Verdana" w:cs="Courier New"/>
            <w:b w:val="0"/>
            <w:sz w:val="24"/>
            <w:szCs w:val="24"/>
            <w:shd w:val="clear" w:color="auto" w:fill="FFFFFF"/>
            <w:lang w:val="es-ES"/>
            <w:rPrChange w:id="4" w:author="ine" w:date="2017-10-18T08:42:00Z">
              <w:rPr>
                <w:rStyle w:val="Textoennegrita"/>
                <w:rFonts w:ascii="Verdana" w:hAnsi="Verdana" w:cs="Courier New"/>
                <w:sz w:val="24"/>
                <w:szCs w:val="24"/>
                <w:shd w:val="clear" w:color="auto" w:fill="FFFFFF"/>
                <w:lang w:val="es-ES"/>
              </w:rPr>
            </w:rPrChange>
          </w:rPr>
          <w:t>con C.I.F. número B41938192 y domicilio social en la Calle Solidaridad, número 20, código postal 41806 de Umbrete (Sevilla),</w:t>
        </w:r>
        <w:r w:rsidRPr="00980B32">
          <w:rPr>
            <w:rStyle w:val="Textoennegrita"/>
            <w:rFonts w:ascii="Verdana" w:hAnsi="Verdana" w:cs="Courier New"/>
            <w:sz w:val="24"/>
            <w:szCs w:val="24"/>
            <w:shd w:val="clear" w:color="auto" w:fill="FFFFFF"/>
            <w:lang w:val="es-ES"/>
          </w:rPr>
          <w:t xml:space="preserve"> EN EJERCICIO DE LAS SIGUIENTES ACCIONES </w:t>
        </w:r>
        <w:r w:rsidRPr="00980B32">
          <w:rPr>
            <w:rStyle w:val="Textoennegrita"/>
            <w:rFonts w:ascii="Verdana" w:hAnsi="Verdana" w:cs="Courier New"/>
            <w:b w:val="0"/>
            <w:sz w:val="24"/>
            <w:szCs w:val="24"/>
            <w:shd w:val="clear" w:color="auto" w:fill="FFFFFF"/>
            <w:lang w:val="es-ES"/>
            <w:rPrChange w:id="5" w:author="ine" w:date="2017-10-18T08:43:00Z">
              <w:rPr>
                <w:rStyle w:val="Textoennegrita"/>
                <w:rFonts w:ascii="Verdana" w:hAnsi="Verdana" w:cs="Courier New"/>
                <w:sz w:val="24"/>
                <w:szCs w:val="24"/>
                <w:shd w:val="clear" w:color="auto" w:fill="FFFFFF"/>
                <w:lang w:val="es-ES"/>
              </w:rPr>
            </w:rPrChange>
          </w:rPr>
          <w:t>relativas al contrato de préstamo hipotecario y afianzamiento que dir</w:t>
        </w:r>
      </w:ins>
      <w:ins w:id="6" w:author="ine" w:date="2017-10-18T08:43:00Z">
        <w:r>
          <w:rPr>
            <w:rStyle w:val="Textoennegrita"/>
            <w:rFonts w:ascii="Verdana" w:hAnsi="Verdana" w:cs="Courier New"/>
            <w:b w:val="0"/>
            <w:sz w:val="24"/>
            <w:szCs w:val="24"/>
            <w:shd w:val="clear" w:color="auto" w:fill="FFFFFF"/>
            <w:lang w:val="es-ES"/>
          </w:rPr>
          <w:t>é</w:t>
        </w:r>
      </w:ins>
      <w:ins w:id="7" w:author="ine" w:date="2017-10-18T08:42:00Z">
        <w:r w:rsidRPr="00980B32">
          <w:rPr>
            <w:rStyle w:val="Textoennegrita"/>
            <w:rFonts w:ascii="Verdana" w:hAnsi="Verdana" w:cs="Courier New"/>
            <w:b w:val="0"/>
            <w:sz w:val="24"/>
            <w:szCs w:val="24"/>
            <w:shd w:val="clear" w:color="auto" w:fill="FFFFFF"/>
            <w:lang w:val="es-ES"/>
            <w:rPrChange w:id="8" w:author="ine" w:date="2017-10-18T08:43:00Z">
              <w:rPr>
                <w:rStyle w:val="Textoennegrita"/>
                <w:rFonts w:ascii="Verdana" w:hAnsi="Verdana" w:cs="Courier New"/>
                <w:sz w:val="24"/>
                <w:szCs w:val="24"/>
                <w:shd w:val="clear" w:color="auto" w:fill="FFFFFF"/>
                <w:lang w:val="es-ES"/>
              </w:rPr>
            </w:rPrChange>
          </w:rPr>
          <w:t>:</w:t>
        </w:r>
      </w:ins>
    </w:p>
    <w:p w14:paraId="5DCCBDB9" w14:textId="0C636F29" w:rsidR="00980B32" w:rsidRPr="00393480" w:rsidRDefault="00980B32" w:rsidP="00393480">
      <w:pPr>
        <w:pStyle w:val="Prrafodelista"/>
        <w:numPr>
          <w:ilvl w:val="0"/>
          <w:numId w:val="22"/>
        </w:numPr>
        <w:spacing w:after="0" w:line="360" w:lineRule="auto"/>
        <w:jc w:val="both"/>
        <w:rPr>
          <w:ins w:id="9" w:author="ine" w:date="2017-10-18T08:42:00Z"/>
          <w:rStyle w:val="Textoennegrita"/>
          <w:rFonts w:ascii="Verdana" w:hAnsi="Verdana" w:cs="Courier New"/>
          <w:sz w:val="24"/>
          <w:szCs w:val="24"/>
          <w:shd w:val="clear" w:color="auto" w:fill="FFFFFF"/>
          <w:lang w:val="es-ES"/>
          <w:rPrChange w:id="10" w:author="ine" w:date="2017-10-20T07:29:00Z">
            <w:rPr>
              <w:ins w:id="11" w:author="ine" w:date="2017-10-18T08:42:00Z"/>
              <w:rStyle w:val="Textoennegrita"/>
              <w:rFonts w:ascii="Verdana" w:hAnsi="Verdana" w:cs="Courier New"/>
              <w:sz w:val="24"/>
              <w:szCs w:val="24"/>
              <w:shd w:val="clear" w:color="auto" w:fill="FFFFFF"/>
              <w:lang w:val="es-ES"/>
            </w:rPr>
          </w:rPrChange>
        </w:rPr>
        <w:pPrChange w:id="12" w:author="ine" w:date="2017-10-20T07:29:00Z">
          <w:pPr>
            <w:spacing w:after="0" w:line="360" w:lineRule="auto"/>
            <w:ind w:firstLine="708"/>
            <w:jc w:val="both"/>
          </w:pPr>
        </w:pPrChange>
      </w:pPr>
      <w:ins w:id="13" w:author="ine" w:date="2017-10-18T08:42:00Z">
        <w:r w:rsidRPr="00393480">
          <w:rPr>
            <w:rStyle w:val="Textoennegrita"/>
            <w:rFonts w:ascii="Verdana" w:hAnsi="Verdana" w:cs="Courier New"/>
            <w:sz w:val="24"/>
            <w:szCs w:val="24"/>
            <w:shd w:val="clear" w:color="auto" w:fill="FFFFFF"/>
            <w:lang w:val="es-ES"/>
            <w:rPrChange w:id="14" w:author="ine" w:date="2017-10-20T07:29:00Z">
              <w:rPr>
                <w:rStyle w:val="Textoennegrita"/>
                <w:rFonts w:ascii="Verdana" w:hAnsi="Verdana" w:cs="Courier New"/>
                <w:sz w:val="24"/>
                <w:szCs w:val="24"/>
                <w:shd w:val="clear" w:color="auto" w:fill="FFFFFF"/>
                <w:lang w:val="es-ES"/>
              </w:rPr>
            </w:rPrChange>
          </w:rPr>
          <w:t xml:space="preserve">ACCIÓN </w:t>
        </w:r>
      </w:ins>
      <w:ins w:id="15" w:author="ine" w:date="2017-10-20T07:28:00Z">
        <w:r w:rsidR="00393480" w:rsidRPr="00393480">
          <w:rPr>
            <w:rStyle w:val="Textoennegrita"/>
            <w:rFonts w:ascii="Verdana" w:hAnsi="Verdana" w:cs="Courier New"/>
            <w:sz w:val="24"/>
            <w:szCs w:val="24"/>
            <w:shd w:val="clear" w:color="auto" w:fill="FFFFFF"/>
            <w:lang w:val="es-ES"/>
            <w:rPrChange w:id="16" w:author="ine" w:date="2017-10-20T07:29:00Z">
              <w:rPr>
                <w:rStyle w:val="Textoennegrita"/>
                <w:rFonts w:ascii="Verdana" w:hAnsi="Verdana" w:cs="Courier New"/>
                <w:sz w:val="24"/>
                <w:szCs w:val="24"/>
                <w:shd w:val="clear" w:color="auto" w:fill="FFFFFF"/>
                <w:lang w:val="es-ES"/>
              </w:rPr>
            </w:rPrChange>
          </w:rPr>
          <w:t xml:space="preserve">DECLARATIVA </w:t>
        </w:r>
      </w:ins>
      <w:ins w:id="17" w:author="ine" w:date="2017-10-18T08:42:00Z">
        <w:r w:rsidRPr="00393480">
          <w:rPr>
            <w:rStyle w:val="Textoennegrita"/>
            <w:rFonts w:ascii="Verdana" w:hAnsi="Verdana" w:cs="Courier New"/>
            <w:sz w:val="24"/>
            <w:szCs w:val="24"/>
            <w:shd w:val="clear" w:color="auto" w:fill="FFFFFF"/>
            <w:lang w:val="es-ES"/>
            <w:rPrChange w:id="18" w:author="ine" w:date="2017-10-20T07:29:00Z">
              <w:rPr>
                <w:rStyle w:val="Textoennegrita"/>
                <w:rFonts w:ascii="Verdana" w:hAnsi="Verdana" w:cs="Courier New"/>
                <w:sz w:val="24"/>
                <w:szCs w:val="24"/>
                <w:shd w:val="clear" w:color="auto" w:fill="FFFFFF"/>
                <w:lang w:val="es-ES"/>
              </w:rPr>
            </w:rPrChange>
          </w:rPr>
          <w:t xml:space="preserve">DE </w:t>
        </w:r>
      </w:ins>
      <w:ins w:id="19" w:author="ine" w:date="2017-10-20T07:28:00Z">
        <w:r w:rsidR="00393480" w:rsidRPr="00393480">
          <w:rPr>
            <w:rStyle w:val="Textoennegrita"/>
            <w:rFonts w:ascii="Verdana" w:hAnsi="Verdana" w:cs="Courier New"/>
            <w:sz w:val="24"/>
            <w:szCs w:val="24"/>
            <w:shd w:val="clear" w:color="auto" w:fill="FFFFFF"/>
            <w:lang w:val="es-ES"/>
            <w:rPrChange w:id="20" w:author="ine" w:date="2017-10-20T07:29:00Z">
              <w:rPr>
                <w:rStyle w:val="Textoennegrita"/>
                <w:rFonts w:ascii="Verdana" w:hAnsi="Verdana" w:cs="Courier New"/>
                <w:sz w:val="24"/>
                <w:szCs w:val="24"/>
                <w:shd w:val="clear" w:color="auto" w:fill="FFFFFF"/>
                <w:lang w:val="es-ES"/>
              </w:rPr>
            </w:rPrChange>
          </w:rPr>
          <w:t xml:space="preserve">RECLAMACIÓN </w:t>
        </w:r>
      </w:ins>
      <w:ins w:id="21" w:author="ine" w:date="2017-10-18T08:42:00Z">
        <w:r w:rsidRPr="00393480">
          <w:rPr>
            <w:rStyle w:val="Textoennegrita"/>
            <w:rFonts w:ascii="Verdana" w:hAnsi="Verdana" w:cs="Courier New"/>
            <w:sz w:val="24"/>
            <w:szCs w:val="24"/>
            <w:shd w:val="clear" w:color="auto" w:fill="FFFFFF"/>
            <w:lang w:val="es-ES"/>
            <w:rPrChange w:id="22" w:author="ine" w:date="2017-10-20T07:29:00Z">
              <w:rPr>
                <w:rStyle w:val="Textoennegrita"/>
                <w:rFonts w:ascii="Verdana" w:hAnsi="Verdana" w:cs="Courier New"/>
                <w:sz w:val="24"/>
                <w:szCs w:val="24"/>
                <w:shd w:val="clear" w:color="auto" w:fill="FFFFFF"/>
                <w:lang w:val="es-ES"/>
              </w:rPr>
            </w:rPrChange>
          </w:rPr>
          <w:t xml:space="preserve"> </w:t>
        </w:r>
      </w:ins>
      <w:ins w:id="23" w:author="ine" w:date="2017-10-20T07:28:00Z">
        <w:r w:rsidR="00393480" w:rsidRPr="00393480">
          <w:rPr>
            <w:rStyle w:val="Textoennegrita"/>
            <w:rFonts w:ascii="Verdana" w:hAnsi="Verdana" w:cs="Courier New"/>
            <w:sz w:val="24"/>
            <w:szCs w:val="24"/>
            <w:shd w:val="clear" w:color="auto" w:fill="FFFFFF"/>
            <w:lang w:val="es-ES"/>
            <w:rPrChange w:id="24" w:author="ine" w:date="2017-10-20T07:29:00Z">
              <w:rPr>
                <w:rStyle w:val="Textoennegrita"/>
                <w:rFonts w:ascii="Verdana" w:hAnsi="Verdana" w:cs="Courier New"/>
                <w:sz w:val="24"/>
                <w:szCs w:val="24"/>
                <w:shd w:val="clear" w:color="auto" w:fill="FFFFFF"/>
                <w:lang w:val="es-ES"/>
              </w:rPr>
            </w:rPrChange>
          </w:rPr>
          <w:t>D</w:t>
        </w:r>
      </w:ins>
      <w:ins w:id="25" w:author="ine" w:date="2017-10-18T08:42:00Z">
        <w:r w:rsidRPr="00393480">
          <w:rPr>
            <w:rStyle w:val="Textoennegrita"/>
            <w:rFonts w:ascii="Verdana" w:hAnsi="Verdana" w:cs="Courier New"/>
            <w:sz w:val="24"/>
            <w:szCs w:val="24"/>
            <w:shd w:val="clear" w:color="auto" w:fill="FFFFFF"/>
            <w:lang w:val="es-ES"/>
            <w:rPrChange w:id="26" w:author="ine" w:date="2017-10-20T07:29:00Z">
              <w:rPr>
                <w:rStyle w:val="Textoennegrita"/>
                <w:rFonts w:ascii="Verdana" w:hAnsi="Verdana" w:cs="Courier New"/>
                <w:sz w:val="24"/>
                <w:szCs w:val="24"/>
                <w:shd w:val="clear" w:color="auto" w:fill="FFFFFF"/>
                <w:lang w:val="es-ES"/>
              </w:rPr>
            </w:rPrChange>
          </w:rPr>
          <w:t xml:space="preserve">EL CUMPLIMIENTO CONTRACTUAL CON PÉRDIDA POR EL DEUDOR DEL BENEFICIO DEL PLAZO Y RECLAMACIÓN DE INDEMNIZACIÓN  del 1124 CC y 1129 CC POR IMPORTE DE TRESCIENTOS NOVENTA Y SEIS MIL OCHOCIENTOS TREINTA Y NUEVE EUROS CON TREINTA Y OCHO CÉNTIMOS </w:t>
        </w:r>
        <w:r w:rsidRPr="00393480">
          <w:rPr>
            <w:rStyle w:val="Textoennegrita"/>
            <w:rFonts w:ascii="Verdana" w:hAnsi="Verdana" w:cs="Courier New"/>
            <w:b w:val="0"/>
            <w:sz w:val="24"/>
            <w:szCs w:val="24"/>
            <w:shd w:val="clear" w:color="auto" w:fill="FFFFFF"/>
            <w:lang w:val="es-ES"/>
            <w:rPrChange w:id="27" w:author="ine" w:date="2017-10-20T07:29:00Z">
              <w:rPr>
                <w:rStyle w:val="Textoennegrita"/>
                <w:rFonts w:ascii="Verdana" w:hAnsi="Verdana" w:cs="Courier New"/>
                <w:sz w:val="24"/>
                <w:szCs w:val="24"/>
                <w:shd w:val="clear" w:color="auto" w:fill="FFFFFF"/>
                <w:lang w:val="es-ES"/>
              </w:rPr>
            </w:rPrChange>
          </w:rPr>
          <w:t>(396.839,38 €)</w:t>
        </w:r>
        <w:r w:rsidRPr="00393480">
          <w:rPr>
            <w:rStyle w:val="Textoennegrita"/>
            <w:rFonts w:ascii="Verdana" w:hAnsi="Verdana" w:cs="Courier New"/>
            <w:sz w:val="24"/>
            <w:szCs w:val="24"/>
            <w:shd w:val="clear" w:color="auto" w:fill="FFFFFF"/>
            <w:lang w:val="es-ES"/>
            <w:rPrChange w:id="28" w:author="ine" w:date="2017-10-20T07:29:00Z">
              <w:rPr>
                <w:rStyle w:val="Textoennegrita"/>
                <w:rFonts w:ascii="Verdana" w:hAnsi="Verdana" w:cs="Courier New"/>
                <w:sz w:val="24"/>
                <w:szCs w:val="24"/>
                <w:shd w:val="clear" w:color="auto" w:fill="FFFFFF"/>
                <w:lang w:val="es-ES"/>
              </w:rPr>
            </w:rPrChange>
          </w:rPr>
          <w:t xml:space="preserve"> </w:t>
        </w:r>
        <w:r w:rsidRPr="00393480">
          <w:rPr>
            <w:rStyle w:val="Textoennegrita"/>
            <w:rFonts w:ascii="Verdana" w:hAnsi="Verdana" w:cs="Courier New"/>
            <w:b w:val="0"/>
            <w:sz w:val="24"/>
            <w:szCs w:val="24"/>
            <w:shd w:val="clear" w:color="auto" w:fill="FFFFFF"/>
            <w:lang w:val="es-ES"/>
            <w:rPrChange w:id="29" w:author="ine" w:date="2017-10-20T07:29:00Z">
              <w:rPr>
                <w:rStyle w:val="Textoennegrita"/>
                <w:rFonts w:ascii="Verdana" w:hAnsi="Verdana" w:cs="Courier New"/>
                <w:sz w:val="24"/>
                <w:szCs w:val="24"/>
                <w:shd w:val="clear" w:color="auto" w:fill="FFFFFF"/>
                <w:lang w:val="es-ES"/>
              </w:rPr>
            </w:rPrChange>
          </w:rPr>
          <w:t>de principal e intereses</w:t>
        </w:r>
        <w:r w:rsidRPr="00393480">
          <w:rPr>
            <w:rStyle w:val="Textoennegrita"/>
            <w:rFonts w:ascii="Verdana" w:hAnsi="Verdana" w:cs="Courier New"/>
            <w:sz w:val="24"/>
            <w:szCs w:val="24"/>
            <w:shd w:val="clear" w:color="auto" w:fill="FFFFFF"/>
            <w:lang w:val="es-ES"/>
            <w:rPrChange w:id="30" w:author="ine" w:date="2017-10-20T07:29:00Z">
              <w:rPr>
                <w:rStyle w:val="Textoennegrita"/>
                <w:rFonts w:ascii="Verdana" w:hAnsi="Verdana" w:cs="Courier New"/>
                <w:sz w:val="24"/>
                <w:szCs w:val="24"/>
                <w:shd w:val="clear" w:color="auto" w:fill="FFFFFF"/>
                <w:lang w:val="es-ES"/>
              </w:rPr>
            </w:rPrChange>
          </w:rPr>
          <w:t xml:space="preserve">; </w:t>
        </w:r>
      </w:ins>
    </w:p>
    <w:p w14:paraId="1297390D" w14:textId="479844C2" w:rsidR="00980B32" w:rsidRPr="00393480" w:rsidRDefault="00980B32" w:rsidP="00393480">
      <w:pPr>
        <w:pStyle w:val="Prrafodelista"/>
        <w:numPr>
          <w:ilvl w:val="0"/>
          <w:numId w:val="22"/>
        </w:numPr>
        <w:spacing w:after="0" w:line="360" w:lineRule="auto"/>
        <w:jc w:val="both"/>
        <w:rPr>
          <w:ins w:id="31" w:author="ine" w:date="2017-10-18T08:42:00Z"/>
          <w:rStyle w:val="Textoennegrita"/>
          <w:rFonts w:ascii="Verdana" w:hAnsi="Verdana" w:cs="Courier New"/>
          <w:b w:val="0"/>
          <w:sz w:val="24"/>
          <w:szCs w:val="24"/>
          <w:shd w:val="clear" w:color="auto" w:fill="FFFFFF"/>
          <w:lang w:val="es-ES"/>
          <w:rPrChange w:id="32" w:author="ine" w:date="2017-10-20T07:29:00Z">
            <w:rPr>
              <w:ins w:id="33" w:author="ine" w:date="2017-10-18T08:42:00Z"/>
              <w:rStyle w:val="Textoennegrita"/>
              <w:rFonts w:ascii="Verdana" w:hAnsi="Verdana" w:cs="Courier New"/>
              <w:sz w:val="24"/>
              <w:szCs w:val="24"/>
              <w:shd w:val="clear" w:color="auto" w:fill="FFFFFF"/>
              <w:lang w:val="es-ES"/>
            </w:rPr>
          </w:rPrChange>
        </w:rPr>
        <w:pPrChange w:id="34" w:author="ine" w:date="2017-10-20T07:29:00Z">
          <w:pPr>
            <w:spacing w:after="0" w:line="360" w:lineRule="auto"/>
            <w:ind w:firstLine="708"/>
            <w:jc w:val="both"/>
          </w:pPr>
        </w:pPrChange>
      </w:pPr>
      <w:ins w:id="35" w:author="ine" w:date="2017-10-18T08:42:00Z">
        <w:r w:rsidRPr="00393480">
          <w:rPr>
            <w:rStyle w:val="Textoennegrita"/>
            <w:rFonts w:ascii="Verdana" w:hAnsi="Verdana" w:cs="Courier New"/>
            <w:b w:val="0"/>
            <w:sz w:val="24"/>
            <w:szCs w:val="24"/>
            <w:shd w:val="clear" w:color="auto" w:fill="FFFFFF"/>
            <w:lang w:val="es-ES"/>
            <w:rPrChange w:id="36" w:author="ine" w:date="2017-10-20T07:29:00Z">
              <w:rPr>
                <w:rStyle w:val="Textoennegrita"/>
                <w:rFonts w:ascii="Verdana" w:hAnsi="Verdana" w:cs="Courier New"/>
                <w:sz w:val="24"/>
                <w:szCs w:val="24"/>
                <w:shd w:val="clear" w:color="auto" w:fill="FFFFFF"/>
                <w:lang w:val="es-ES"/>
              </w:rPr>
            </w:rPrChange>
          </w:rPr>
          <w:t>Subsidiariamente, respecto de lo anterior,</w:t>
        </w:r>
        <w:r w:rsidRPr="00393480">
          <w:rPr>
            <w:rStyle w:val="Textoennegrita"/>
            <w:rFonts w:ascii="Verdana" w:hAnsi="Verdana" w:cs="Courier New"/>
            <w:sz w:val="24"/>
            <w:szCs w:val="24"/>
            <w:shd w:val="clear" w:color="auto" w:fill="FFFFFF"/>
            <w:lang w:val="es-ES"/>
            <w:rPrChange w:id="37" w:author="ine" w:date="2017-10-20T07:29:00Z">
              <w:rPr>
                <w:rStyle w:val="Textoennegrita"/>
                <w:rFonts w:ascii="Verdana" w:hAnsi="Verdana" w:cs="Courier New"/>
                <w:sz w:val="24"/>
                <w:szCs w:val="24"/>
                <w:shd w:val="clear" w:color="auto" w:fill="FFFFFF"/>
                <w:lang w:val="es-ES"/>
              </w:rPr>
            </w:rPrChange>
          </w:rPr>
          <w:t xml:space="preserve"> ACCIÓN DE RESOLUCIÓN CONTRACTUAL E INDEMNIZACIÓN POR DAÑOS Y </w:t>
        </w:r>
        <w:r w:rsidRPr="00393480">
          <w:rPr>
            <w:rStyle w:val="Textoennegrita"/>
            <w:rFonts w:ascii="Verdana" w:hAnsi="Verdana" w:cs="Courier New"/>
            <w:sz w:val="24"/>
            <w:szCs w:val="24"/>
            <w:shd w:val="clear" w:color="auto" w:fill="FFFFFF"/>
            <w:lang w:val="es-ES"/>
            <w:rPrChange w:id="38" w:author="ine" w:date="2017-10-20T07:29:00Z">
              <w:rPr>
                <w:rStyle w:val="Textoennegrita"/>
                <w:rFonts w:ascii="Verdana" w:hAnsi="Verdana" w:cs="Courier New"/>
                <w:sz w:val="24"/>
                <w:szCs w:val="24"/>
                <w:shd w:val="clear" w:color="auto" w:fill="FFFFFF"/>
                <w:lang w:val="es-ES"/>
              </w:rPr>
            </w:rPrChange>
          </w:rPr>
          <w:lastRenderedPageBreak/>
          <w:t xml:space="preserve">PERJUICIOS del artículo 1124 CC POR IMPORTE DE TRESCIENTOS NOVENTA Y SEIS MIL OCHOCIENTOS TREINTA Y NUEVE EUROS CON TREINTA Y OCHO CÉNTIMOS </w:t>
        </w:r>
        <w:r w:rsidRPr="00393480">
          <w:rPr>
            <w:rStyle w:val="Textoennegrita"/>
            <w:rFonts w:ascii="Verdana" w:hAnsi="Verdana" w:cs="Courier New"/>
            <w:b w:val="0"/>
            <w:sz w:val="24"/>
            <w:szCs w:val="24"/>
            <w:shd w:val="clear" w:color="auto" w:fill="FFFFFF"/>
            <w:lang w:val="es-ES"/>
            <w:rPrChange w:id="39" w:author="ine" w:date="2017-10-20T07:29:00Z">
              <w:rPr>
                <w:rStyle w:val="Textoennegrita"/>
                <w:rFonts w:ascii="Verdana" w:hAnsi="Verdana" w:cs="Courier New"/>
                <w:sz w:val="24"/>
                <w:szCs w:val="24"/>
                <w:shd w:val="clear" w:color="auto" w:fill="FFFFFF"/>
                <w:lang w:val="es-ES"/>
              </w:rPr>
            </w:rPrChange>
          </w:rPr>
          <w:t>(396.839,38 €) de principal e intereses.</w:t>
        </w:r>
      </w:ins>
    </w:p>
    <w:p w14:paraId="4460308C" w14:textId="4E746F34" w:rsidR="001E65A5" w:rsidDel="00980B32" w:rsidRDefault="00980B32" w:rsidP="00980B32">
      <w:pPr>
        <w:spacing w:after="0" w:line="360" w:lineRule="auto"/>
        <w:jc w:val="both"/>
        <w:rPr>
          <w:del w:id="40" w:author="ine" w:date="2017-10-18T08:42:00Z"/>
          <w:rFonts w:ascii="Verdana" w:hAnsi="Verdana" w:cs="Courier New"/>
          <w:bCs/>
          <w:sz w:val="24"/>
          <w:szCs w:val="24"/>
          <w:shd w:val="clear" w:color="auto" w:fill="FFFFFF"/>
          <w:lang w:val="es-ES"/>
        </w:rPr>
      </w:pPr>
      <w:ins w:id="41" w:author="ine" w:date="2017-10-18T08:42:00Z">
        <w:r w:rsidRPr="005E436C">
          <w:rPr>
            <w:rStyle w:val="Textoennegrita"/>
            <w:rFonts w:ascii="Verdana" w:hAnsi="Verdana" w:cs="Courier New"/>
            <w:b w:val="0"/>
            <w:sz w:val="24"/>
            <w:szCs w:val="24"/>
            <w:shd w:val="clear" w:color="auto" w:fill="FFFFFF"/>
            <w:lang w:val="es-ES"/>
            <w:rPrChange w:id="42" w:author="ine" w:date="2017-10-18T08:43:00Z">
              <w:rPr>
                <w:rStyle w:val="Textoennegrita"/>
                <w:rFonts w:ascii="Verdana" w:hAnsi="Verdana" w:cs="Courier New"/>
                <w:sz w:val="24"/>
                <w:szCs w:val="24"/>
                <w:shd w:val="clear" w:color="auto" w:fill="FFFFFF"/>
                <w:lang w:val="es-ES"/>
              </w:rPr>
            </w:rPrChange>
          </w:rPr>
          <w:t>Todo ello a tenor de los hechos que a continuación se relacionan.</w:t>
        </w:r>
      </w:ins>
      <w:del w:id="43" w:author="ine" w:date="2017-10-18T08:42:00Z">
        <w:r w:rsidR="00C75D51" w:rsidRPr="00422805" w:rsidDel="00980B32">
          <w:rPr>
            <w:rStyle w:val="Textoennegrita"/>
            <w:rFonts w:ascii="Verdana" w:hAnsi="Verdana" w:cs="Courier New"/>
            <w:sz w:val="24"/>
            <w:szCs w:val="24"/>
            <w:shd w:val="clear" w:color="auto" w:fill="FFFFFF"/>
            <w:lang w:val="es-ES"/>
          </w:rPr>
          <w:delText xml:space="preserve">DEMANDA DE JUICIO </w:delText>
        </w:r>
        <w:r w:rsidR="00B97047" w:rsidRPr="00422805" w:rsidDel="00980B32">
          <w:rPr>
            <w:rStyle w:val="Textoennegrita"/>
            <w:rFonts w:ascii="Verdana" w:hAnsi="Verdana" w:cs="Courier New"/>
            <w:sz w:val="24"/>
            <w:szCs w:val="24"/>
            <w:shd w:val="clear" w:color="auto" w:fill="FFFFFF"/>
            <w:lang w:val="es-ES"/>
          </w:rPr>
          <w:delText>ORDINARIO</w:delText>
        </w:r>
        <w:r w:rsidR="00EE2B72" w:rsidRPr="00422805" w:rsidDel="00980B32">
          <w:rPr>
            <w:rStyle w:val="Textoennegrita"/>
            <w:rFonts w:ascii="Verdana" w:hAnsi="Verdana" w:cs="Courier New"/>
            <w:sz w:val="24"/>
            <w:szCs w:val="24"/>
            <w:shd w:val="clear" w:color="auto" w:fill="FFFFFF"/>
            <w:lang w:val="es-ES"/>
          </w:rPr>
          <w:delText xml:space="preserve"> </w:delText>
        </w:r>
        <w:r w:rsidR="00422805" w:rsidRPr="001E65A5" w:rsidDel="00980B32">
          <w:rPr>
            <w:rStyle w:val="Textoennegrita"/>
            <w:rFonts w:ascii="Verdana" w:hAnsi="Verdana" w:cs="Courier New"/>
            <w:b w:val="0"/>
            <w:sz w:val="24"/>
            <w:szCs w:val="24"/>
            <w:shd w:val="clear" w:color="auto" w:fill="FFFFFF"/>
            <w:lang w:val="es-ES"/>
          </w:rPr>
          <w:delText>contra</w:delText>
        </w:r>
        <w:r w:rsidR="00422805" w:rsidRPr="001E65A5" w:rsidDel="00980B32">
          <w:rPr>
            <w:rStyle w:val="Textoennegrita"/>
            <w:rFonts w:ascii="Verdana" w:hAnsi="Verdana" w:cs="Courier New"/>
            <w:sz w:val="24"/>
            <w:szCs w:val="24"/>
            <w:shd w:val="clear" w:color="auto" w:fill="FFFFFF"/>
            <w:lang w:val="es-ES"/>
          </w:rPr>
          <w:delText xml:space="preserve"> ESTUDIO ARROYO, S.L.U, </w:delText>
        </w:r>
        <w:r w:rsidR="00422805" w:rsidRPr="001E65A5" w:rsidDel="00980B32">
          <w:rPr>
            <w:rStyle w:val="Textoennegrita"/>
            <w:rFonts w:ascii="Verdana" w:hAnsi="Verdana" w:cs="Courier New"/>
            <w:b w:val="0"/>
            <w:sz w:val="24"/>
            <w:szCs w:val="24"/>
            <w:shd w:val="clear" w:color="auto" w:fill="FFFFFF"/>
            <w:lang w:val="es-ES"/>
          </w:rPr>
          <w:delText>con C.I.F. número B41938192 y domicilio social en la Calle Solidaridad, número 20, código postal 41806 de Umbrete (Sevilla),</w:delText>
        </w:r>
        <w:r w:rsidR="00422805" w:rsidRPr="001E65A5" w:rsidDel="00980B32">
          <w:rPr>
            <w:rStyle w:val="Textoennegrita"/>
            <w:rFonts w:ascii="Verdana" w:hAnsi="Verdana" w:cs="Courier New"/>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 xml:space="preserve">EN ACCIÓN DE </w:delText>
        </w:r>
        <w:r w:rsidR="00A0632A" w:rsidRPr="001E65A5" w:rsidDel="00980B32">
          <w:rPr>
            <w:rStyle w:val="Textoennegrita"/>
            <w:rFonts w:ascii="Verdana" w:hAnsi="Verdana" w:cs="Courier New"/>
            <w:sz w:val="24"/>
            <w:szCs w:val="24"/>
            <w:shd w:val="clear" w:color="auto" w:fill="FFFFFF"/>
            <w:lang w:val="es-ES"/>
          </w:rPr>
          <w:delText>EXIGIR EL CUMPLIMIENTO CONTRACTUAL CON PÉRDIDA POR EL DEUDOR DEL BENEFICIO DEL PLAZO Y RECLAMACIÓN DE INDEMNIZACIÓN  del 1124 CC y 1129 CC</w:delText>
        </w:r>
        <w:r w:rsidR="00B15AB6" w:rsidRPr="001E65A5" w:rsidDel="00980B32">
          <w:rPr>
            <w:rStyle w:val="Textoennegrita"/>
            <w:rFonts w:ascii="Verdana" w:hAnsi="Verdana" w:cs="Courier New"/>
            <w:sz w:val="24"/>
            <w:szCs w:val="24"/>
            <w:shd w:val="clear" w:color="auto" w:fill="FFFFFF"/>
            <w:lang w:val="es-ES"/>
          </w:rPr>
          <w:delText xml:space="preserve"> </w:delText>
        </w:r>
        <w:r w:rsidR="00C75D51" w:rsidRPr="001E65A5" w:rsidDel="00980B32">
          <w:rPr>
            <w:rStyle w:val="Textoennegrita"/>
            <w:rFonts w:ascii="Verdana" w:hAnsi="Verdana" w:cs="Courier New"/>
            <w:b w:val="0"/>
            <w:sz w:val="24"/>
            <w:szCs w:val="24"/>
            <w:shd w:val="clear" w:color="auto" w:fill="FFFFFF"/>
            <w:lang w:val="es-ES"/>
          </w:rPr>
          <w:delText>POR IMPORTE DE</w:delText>
        </w:r>
        <w:r w:rsidR="00F7335C" w:rsidRPr="001E65A5" w:rsidDel="00980B32">
          <w:rPr>
            <w:rStyle w:val="Textoennegrita"/>
            <w:rFonts w:ascii="Verdana" w:hAnsi="Verdana" w:cs="Courier New"/>
            <w:b w:val="0"/>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TRESCIENTOS NOVENTA Y SEIS MIL OCHOCIENTOS TREINTA Y NUEVE EUROS CON TREINTA Y OCHO CÉNTIMOS</w:delText>
        </w:r>
        <w:r w:rsidR="00C75D51" w:rsidRPr="001E65A5" w:rsidDel="00980B32">
          <w:rPr>
            <w:rStyle w:val="Textoennegrita"/>
            <w:rFonts w:ascii="Verdana" w:hAnsi="Verdana" w:cs="Courier New"/>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w:delText>
        </w:r>
        <w:r w:rsidR="00F7335C" w:rsidRPr="001E65A5" w:rsidDel="00980B32">
          <w:rPr>
            <w:rStyle w:val="Textoennegrita"/>
            <w:rFonts w:ascii="Verdana" w:hAnsi="Verdana" w:cs="Courier New"/>
            <w:shd w:val="clear" w:color="auto" w:fill="FFFFFF"/>
            <w:lang w:val="es-ES"/>
          </w:rPr>
          <w:delText>396.839,38</w:delText>
        </w:r>
        <w:r w:rsidR="00F7335C" w:rsidRPr="001E65A5" w:rsidDel="00980B32">
          <w:rPr>
            <w:rFonts w:asciiTheme="minorHAnsi" w:hAnsiTheme="minorHAnsi" w:cs="Arial"/>
            <w:i/>
            <w:color w:val="000000"/>
            <w:sz w:val="24"/>
            <w:szCs w:val="24"/>
            <w:lang w:val="es-ES"/>
          </w:rPr>
          <w:delText xml:space="preserve"> </w:delText>
        </w:r>
        <w:r w:rsidR="00237064" w:rsidRPr="001E65A5" w:rsidDel="00980B32">
          <w:rPr>
            <w:rStyle w:val="Textoennegrita"/>
            <w:rFonts w:ascii="Verdana" w:hAnsi="Verdana" w:cs="Courier New"/>
            <w:sz w:val="24"/>
            <w:szCs w:val="24"/>
            <w:shd w:val="clear" w:color="auto" w:fill="FFFFFF"/>
            <w:lang w:val="es-ES"/>
          </w:rPr>
          <w:delText>€</w:delText>
        </w:r>
        <w:r w:rsidR="00237064" w:rsidRPr="001E65A5" w:rsidDel="00980B32">
          <w:rPr>
            <w:rStyle w:val="Textoennegrita"/>
            <w:rFonts w:ascii="Verdana" w:hAnsi="Verdana" w:cs="Courier New"/>
            <w:b w:val="0"/>
            <w:sz w:val="24"/>
            <w:szCs w:val="24"/>
            <w:shd w:val="clear" w:color="auto" w:fill="FFFFFF"/>
            <w:lang w:val="es-ES"/>
          </w:rPr>
          <w:delText>)</w:delText>
        </w:r>
        <w:r w:rsidR="00C75D51" w:rsidRPr="001E65A5" w:rsidDel="00980B32">
          <w:rPr>
            <w:rStyle w:val="Textoennegrita"/>
            <w:rFonts w:ascii="Verdana" w:hAnsi="Verdana" w:cs="Courier New"/>
            <w:b w:val="0"/>
            <w:sz w:val="24"/>
            <w:szCs w:val="24"/>
            <w:shd w:val="clear" w:color="auto" w:fill="FFFFFF"/>
            <w:lang w:val="es-ES"/>
          </w:rPr>
          <w:delText xml:space="preserve"> de prin</w:delText>
        </w:r>
        <w:r w:rsidR="00B15AB6" w:rsidRPr="001E65A5" w:rsidDel="00980B32">
          <w:rPr>
            <w:rStyle w:val="Textoennegrita"/>
            <w:rFonts w:ascii="Verdana" w:hAnsi="Verdana" w:cs="Courier New"/>
            <w:b w:val="0"/>
            <w:sz w:val="24"/>
            <w:szCs w:val="24"/>
            <w:shd w:val="clear" w:color="auto" w:fill="FFFFFF"/>
            <w:lang w:val="es-ES"/>
          </w:rPr>
          <w:delText xml:space="preserve">cipal e </w:delText>
        </w:r>
        <w:r w:rsidR="00237064" w:rsidRPr="001E65A5" w:rsidDel="00980B32">
          <w:rPr>
            <w:rStyle w:val="Textoennegrita"/>
            <w:rFonts w:ascii="Verdana" w:hAnsi="Verdana" w:cs="Courier New"/>
            <w:b w:val="0"/>
            <w:sz w:val="24"/>
            <w:szCs w:val="24"/>
            <w:shd w:val="clear" w:color="auto" w:fill="FFFFFF"/>
            <w:lang w:val="es-ES"/>
          </w:rPr>
          <w:delText xml:space="preserve">intereses, </w:delText>
        </w:r>
        <w:r w:rsidR="001E65A5" w:rsidDel="00980B32">
          <w:rPr>
            <w:rStyle w:val="Textoennegrita"/>
            <w:rFonts w:ascii="Verdana" w:hAnsi="Verdana" w:cs="Courier New"/>
            <w:b w:val="0"/>
            <w:sz w:val="24"/>
            <w:szCs w:val="24"/>
            <w:shd w:val="clear" w:color="auto" w:fill="FFFFFF"/>
            <w:lang w:val="es-ES"/>
          </w:rPr>
          <w:delText>t</w:delText>
        </w:r>
        <w:r w:rsidR="00A0632A" w:rsidRPr="00A0632A" w:rsidDel="00980B32">
          <w:rPr>
            <w:rFonts w:ascii="Verdana" w:hAnsi="Verdana" w:cs="Courier New"/>
            <w:bCs/>
            <w:sz w:val="24"/>
            <w:szCs w:val="24"/>
            <w:shd w:val="clear" w:color="auto" w:fill="FFFFFF"/>
            <w:lang w:val="es-ES"/>
          </w:rPr>
          <w:delText>odo ello a tenor de los hechos que a continuación se relacionan.</w:delText>
        </w:r>
      </w:del>
    </w:p>
    <w:p w14:paraId="0D3110C9" w14:textId="3F79C00F" w:rsidR="001E65A5" w:rsidRDefault="001E65A5">
      <w:pPr>
        <w:spacing w:after="0" w:line="240" w:lineRule="auto"/>
        <w:jc w:val="both"/>
        <w:rPr>
          <w:rFonts w:ascii="Verdana" w:hAnsi="Verdana" w:cs="Courier New"/>
          <w:bCs/>
          <w:sz w:val="24"/>
          <w:szCs w:val="24"/>
          <w:shd w:val="clear" w:color="auto" w:fill="FFFFFF"/>
          <w:lang w:val="es-ES"/>
        </w:rPr>
        <w:pPrChange w:id="44" w:author="ine" w:date="2017-10-17T12:25:00Z">
          <w:pPr>
            <w:spacing w:after="0" w:line="240" w:lineRule="auto"/>
          </w:pPr>
        </w:pPrChange>
      </w:pPr>
      <w:del w:id="45" w:author="ine" w:date="2017-10-18T08:44:00Z">
        <w:r w:rsidDel="005E436C">
          <w:rPr>
            <w:rFonts w:ascii="Verdana" w:hAnsi="Verdana" w:cs="Courier New"/>
            <w:bCs/>
            <w:sz w:val="24"/>
            <w:szCs w:val="24"/>
            <w:shd w:val="clear" w:color="auto" w:fill="FFFFFF"/>
            <w:lang w:val="es-ES"/>
          </w:rPr>
          <w:br w:type="page"/>
        </w:r>
      </w:del>
    </w:p>
    <w:p w14:paraId="2138F2E1" w14:textId="77777777" w:rsidR="00A0632A" w:rsidRPr="00A0632A" w:rsidRDefault="00A0632A">
      <w:pPr>
        <w:spacing w:after="0" w:line="360" w:lineRule="auto"/>
        <w:jc w:val="both"/>
        <w:rPr>
          <w:rFonts w:ascii="Verdana" w:hAnsi="Verdana" w:cs="Courier New"/>
          <w:bCs/>
          <w:sz w:val="24"/>
          <w:szCs w:val="24"/>
          <w:shd w:val="clear" w:color="auto" w:fill="FFFFFF"/>
          <w:lang w:val="es-ES"/>
        </w:rPr>
      </w:pPr>
    </w:p>
    <w:p w14:paraId="584DEF32" w14:textId="393E61DC" w:rsidR="00C75D51" w:rsidRPr="00A0632A" w:rsidRDefault="00C75D51">
      <w:pPr>
        <w:pStyle w:val="Prrafodelista"/>
        <w:spacing w:after="0" w:line="360" w:lineRule="auto"/>
        <w:ind w:left="360"/>
        <w:jc w:val="both"/>
        <w:rPr>
          <w:rFonts w:ascii="Verdana" w:hAnsi="Verdana" w:cs="Courier New"/>
          <w:bCs/>
          <w:sz w:val="24"/>
          <w:szCs w:val="24"/>
          <w:shd w:val="clear" w:color="auto" w:fill="FFFFFF"/>
          <w:lang w:val="es-ES"/>
        </w:rPr>
      </w:pPr>
    </w:p>
    <w:p w14:paraId="29652AB7" w14:textId="7E6BA60E" w:rsidR="007268F1" w:rsidRPr="007268F1" w:rsidRDefault="007268F1">
      <w:pPr>
        <w:spacing w:after="0" w:line="360" w:lineRule="auto"/>
        <w:jc w:val="center"/>
        <w:rPr>
          <w:rFonts w:ascii="Verdana" w:hAnsi="Verdana" w:cs="Courier New"/>
          <w:b/>
          <w:sz w:val="24"/>
          <w:szCs w:val="24"/>
          <w:shd w:val="clear" w:color="auto" w:fill="FFFFFF"/>
          <w:lang w:val="es-ES"/>
        </w:rPr>
      </w:pPr>
      <w:r w:rsidRPr="007268F1">
        <w:rPr>
          <w:rFonts w:ascii="Verdana" w:hAnsi="Verdana" w:cs="Courier New"/>
          <w:b/>
          <w:sz w:val="24"/>
          <w:szCs w:val="24"/>
          <w:shd w:val="clear" w:color="auto" w:fill="FFFFFF"/>
          <w:lang w:val="es-ES"/>
        </w:rPr>
        <w:t>ÍNDICE</w:t>
      </w:r>
    </w:p>
    <w:p w14:paraId="750537B5" w14:textId="77777777" w:rsidR="007268F1" w:rsidRPr="00CC5829" w:rsidRDefault="007268F1">
      <w:pPr>
        <w:spacing w:after="0"/>
        <w:jc w:val="both"/>
        <w:rPr>
          <w:rFonts w:ascii="Verdana" w:hAnsi="Verdana" w:cs="Courier New"/>
          <w:b/>
          <w:u w:val="single"/>
          <w:shd w:val="clear" w:color="auto" w:fill="FFFFFF"/>
          <w:lang w:val="es-ES"/>
        </w:rPr>
        <w:pPrChange w:id="46" w:author="ine" w:date="2017-10-17T12:25:00Z">
          <w:pPr>
            <w:spacing w:after="0"/>
          </w:pPr>
        </w:pPrChange>
      </w:pPr>
      <w:r w:rsidRPr="00CC5829">
        <w:rPr>
          <w:rFonts w:ascii="Verdana" w:hAnsi="Verdana" w:cs="Courier New"/>
          <w:b/>
          <w:u w:val="single"/>
          <w:shd w:val="clear" w:color="auto" w:fill="FFFFFF"/>
          <w:lang w:val="es-ES"/>
        </w:rPr>
        <w:t>HECHOS</w:t>
      </w:r>
    </w:p>
    <w:p w14:paraId="6437036D" w14:textId="77777777" w:rsidR="007268F1" w:rsidRPr="00CC5829" w:rsidRDefault="007268F1">
      <w:pPr>
        <w:spacing w:after="0"/>
        <w:jc w:val="both"/>
        <w:rPr>
          <w:rFonts w:ascii="Verdana" w:hAnsi="Verdana" w:cs="Courier New"/>
          <w:b/>
          <w:shd w:val="clear" w:color="auto" w:fill="FFFFFF"/>
          <w:lang w:val="es-ES"/>
        </w:rPr>
        <w:pPrChange w:id="47" w:author="ine" w:date="2017-10-17T12:25:00Z">
          <w:pPr>
            <w:spacing w:after="0"/>
          </w:pPr>
        </w:pPrChange>
      </w:pPr>
    </w:p>
    <w:p w14:paraId="2D8B635C" w14:textId="77777777" w:rsidR="007268F1" w:rsidRPr="00CC5829" w:rsidRDefault="007268F1">
      <w:pPr>
        <w:spacing w:after="0"/>
        <w:jc w:val="both"/>
        <w:rPr>
          <w:rFonts w:ascii="Verdana" w:hAnsi="Verdana" w:cs="Courier New"/>
          <w:shd w:val="clear" w:color="auto" w:fill="FFFFFF"/>
          <w:lang w:val="es-ES"/>
        </w:rPr>
        <w:pPrChange w:id="48" w:author="ine" w:date="2017-10-17T12:25:00Z">
          <w:pPr>
            <w:spacing w:after="0"/>
          </w:pPr>
        </w:pPrChange>
      </w:pPr>
      <w:r w:rsidRPr="00CC5829">
        <w:rPr>
          <w:rFonts w:ascii="Verdana" w:hAnsi="Verdana" w:cs="Courier New"/>
          <w:b/>
          <w:shd w:val="clear" w:color="auto" w:fill="FFFFFF"/>
          <w:lang w:val="es-ES"/>
        </w:rPr>
        <w:t xml:space="preserve">Primero.- </w:t>
      </w:r>
      <w:r w:rsidRPr="00CC5829">
        <w:rPr>
          <w:rFonts w:ascii="Verdana" w:hAnsi="Verdana" w:cs="Courier New"/>
          <w:shd w:val="clear" w:color="auto" w:fill="FFFFFF"/>
          <w:lang w:val="es-ES"/>
        </w:rPr>
        <w:t>Sobre la demandada.</w:t>
      </w:r>
    </w:p>
    <w:p w14:paraId="576F9670" w14:textId="77777777" w:rsidR="007268F1" w:rsidRPr="00CC5829" w:rsidRDefault="007268F1">
      <w:pPr>
        <w:spacing w:after="0"/>
        <w:jc w:val="both"/>
        <w:rPr>
          <w:rFonts w:ascii="Verdana" w:hAnsi="Verdana" w:cs="Courier New"/>
          <w:shd w:val="clear" w:color="auto" w:fill="FFFFFF"/>
          <w:lang w:val="es-ES"/>
        </w:rPr>
        <w:pPrChange w:id="49" w:author="ine" w:date="2017-10-17T12:25:00Z">
          <w:pPr>
            <w:spacing w:after="0"/>
          </w:pPr>
        </w:pPrChange>
      </w:pPr>
    </w:p>
    <w:p w14:paraId="6EEB349B" w14:textId="77777777" w:rsidR="007268F1" w:rsidRPr="00CC5829" w:rsidRDefault="007268F1">
      <w:pPr>
        <w:spacing w:after="0"/>
        <w:jc w:val="both"/>
        <w:rPr>
          <w:rFonts w:ascii="Verdana" w:hAnsi="Verdana" w:cs="Courier New"/>
          <w:shd w:val="clear" w:color="auto" w:fill="FFFFFF"/>
          <w:lang w:val="es-ES"/>
        </w:rPr>
        <w:pPrChange w:id="50" w:author="ine" w:date="2017-10-17T12:25:00Z">
          <w:pPr>
            <w:spacing w:after="0"/>
          </w:pPr>
        </w:pPrChange>
      </w:pPr>
      <w:r w:rsidRPr="00CC5829">
        <w:rPr>
          <w:rFonts w:ascii="Verdana" w:hAnsi="Verdana" w:cs="Courier New"/>
          <w:b/>
          <w:shd w:val="clear" w:color="auto" w:fill="FFFFFF"/>
          <w:lang w:val="es-ES"/>
        </w:rPr>
        <w:t xml:space="preserve">Segundo.- </w:t>
      </w:r>
      <w:r w:rsidRPr="00CC5829">
        <w:rPr>
          <w:rFonts w:ascii="Verdana" w:hAnsi="Verdana" w:cs="Courier New"/>
          <w:shd w:val="clear" w:color="auto" w:fill="FFFFFF"/>
          <w:lang w:val="es-ES"/>
        </w:rPr>
        <w:t>Constitución de préstamo hipotecario</w:t>
      </w:r>
    </w:p>
    <w:p w14:paraId="504E0A0E" w14:textId="77777777" w:rsidR="007268F1" w:rsidRPr="00CC5829" w:rsidRDefault="007268F1">
      <w:pPr>
        <w:spacing w:after="0"/>
        <w:ind w:firstLine="708"/>
        <w:jc w:val="both"/>
        <w:rPr>
          <w:rFonts w:ascii="Verdana" w:hAnsi="Verdana" w:cs="Courier New"/>
          <w:shd w:val="clear" w:color="auto" w:fill="FFFFFF"/>
          <w:lang w:val="es-ES"/>
        </w:rPr>
        <w:pPrChange w:id="51" w:author="ine" w:date="2017-10-17T12:25:00Z">
          <w:pPr>
            <w:spacing w:after="0"/>
            <w:ind w:firstLine="708"/>
          </w:pPr>
        </w:pPrChange>
      </w:pPr>
    </w:p>
    <w:p w14:paraId="5CE49CB7" w14:textId="77777777" w:rsidR="007268F1" w:rsidRPr="00CC5829" w:rsidRDefault="007268F1">
      <w:pPr>
        <w:autoSpaceDE w:val="0"/>
        <w:autoSpaceDN w:val="0"/>
        <w:adjustRightInd w:val="0"/>
        <w:spacing w:after="0"/>
        <w:jc w:val="both"/>
        <w:rPr>
          <w:rFonts w:ascii="Verdana" w:hAnsi="Verdana"/>
          <w:color w:val="000000"/>
          <w:lang w:val="es-ES"/>
        </w:rPr>
      </w:pPr>
      <w:r w:rsidRPr="00CC5829">
        <w:rPr>
          <w:rFonts w:ascii="Verdana" w:hAnsi="Verdana" w:cs="Courier New"/>
          <w:b/>
          <w:shd w:val="clear" w:color="auto" w:fill="FFFFFF"/>
          <w:lang w:val="es-ES"/>
        </w:rPr>
        <w:t xml:space="preserve">Tercero.- </w:t>
      </w:r>
      <w:r w:rsidRPr="00CC5829">
        <w:rPr>
          <w:rFonts w:ascii="Verdana" w:hAnsi="Verdana"/>
          <w:color w:val="000000"/>
          <w:lang w:val="es-ES"/>
        </w:rPr>
        <w:t>Nueva ampliación del préstamo hipotecario, constitución de los demandantes como avalistas.</w:t>
      </w:r>
    </w:p>
    <w:p w14:paraId="495D0C52" w14:textId="77777777" w:rsidR="007268F1" w:rsidRPr="00CC5829" w:rsidRDefault="007268F1">
      <w:pPr>
        <w:spacing w:after="0"/>
        <w:ind w:firstLine="708"/>
        <w:jc w:val="both"/>
        <w:rPr>
          <w:rFonts w:ascii="Verdana" w:hAnsi="Verdana" w:cs="Courier New"/>
          <w:shd w:val="clear" w:color="auto" w:fill="FFFFFF"/>
          <w:lang w:val="es-ES"/>
        </w:rPr>
        <w:pPrChange w:id="52" w:author="ine" w:date="2017-10-17T12:25:00Z">
          <w:pPr>
            <w:spacing w:after="0"/>
            <w:ind w:firstLine="708"/>
          </w:pPr>
        </w:pPrChange>
      </w:pPr>
    </w:p>
    <w:p w14:paraId="11AE7897" w14:textId="77777777" w:rsidR="007268F1" w:rsidRPr="00CC5829" w:rsidRDefault="007268F1">
      <w:pPr>
        <w:spacing w:after="0"/>
        <w:jc w:val="both"/>
        <w:rPr>
          <w:rFonts w:ascii="Verdana" w:hAnsi="Verdana" w:cs="Courier New"/>
          <w:bCs/>
          <w:shd w:val="clear" w:color="auto" w:fill="FFFFFF"/>
          <w:lang w:val="es-ES"/>
        </w:rPr>
        <w:pPrChange w:id="53" w:author="ine" w:date="2017-10-17T12:25:00Z">
          <w:pPr>
            <w:spacing w:after="0"/>
          </w:pPr>
        </w:pPrChange>
      </w:pPr>
      <w:r w:rsidRPr="00CC5829">
        <w:rPr>
          <w:rFonts w:ascii="Verdana" w:hAnsi="Verdana" w:cs="Courier New"/>
          <w:b/>
          <w:shd w:val="clear" w:color="auto" w:fill="FFFFFF"/>
          <w:lang w:val="es-ES"/>
        </w:rPr>
        <w:t>Cuarto</w:t>
      </w:r>
      <w:r w:rsidRPr="00CC5829">
        <w:rPr>
          <w:rFonts w:ascii="Verdana" w:hAnsi="Verdana" w:cs="Courier New"/>
          <w:shd w:val="clear" w:color="auto" w:fill="FFFFFF"/>
          <w:lang w:val="es-ES"/>
        </w:rPr>
        <w:t xml:space="preserve">.- </w:t>
      </w:r>
      <w:r w:rsidRPr="00CC5829">
        <w:rPr>
          <w:rFonts w:ascii="Verdana" w:hAnsi="Verdana" w:cs="Courier New"/>
          <w:bCs/>
          <w:shd w:val="clear" w:color="auto" w:fill="FFFFFF"/>
          <w:lang w:val="es-ES"/>
        </w:rPr>
        <w:t>Impago y requerimiento de la entidad prestataria</w:t>
      </w:r>
    </w:p>
    <w:p w14:paraId="6D54E150" w14:textId="77777777" w:rsidR="007268F1" w:rsidRPr="00CC5829" w:rsidRDefault="007268F1">
      <w:pPr>
        <w:spacing w:after="0"/>
        <w:ind w:firstLine="708"/>
        <w:jc w:val="both"/>
        <w:rPr>
          <w:rFonts w:ascii="Verdana" w:hAnsi="Verdana" w:cs="Courier New"/>
          <w:b/>
          <w:shd w:val="clear" w:color="auto" w:fill="FFFFFF"/>
          <w:lang w:val="es-ES"/>
        </w:rPr>
        <w:pPrChange w:id="54" w:author="ine" w:date="2017-10-17T12:25:00Z">
          <w:pPr>
            <w:spacing w:after="0"/>
            <w:ind w:firstLine="708"/>
          </w:pPr>
        </w:pPrChange>
      </w:pPr>
    </w:p>
    <w:p w14:paraId="6C54BD8F" w14:textId="77777777" w:rsidR="007268F1" w:rsidRPr="00CC5829" w:rsidRDefault="007268F1">
      <w:pPr>
        <w:shd w:val="clear" w:color="auto" w:fill="FFFFFF"/>
        <w:spacing w:after="0"/>
        <w:jc w:val="both"/>
        <w:rPr>
          <w:rFonts w:ascii="Verdana" w:eastAsia="Times New Roman" w:hAnsi="Verdana" w:cs="Arial"/>
          <w:bCs/>
          <w:lang w:val="es-ES"/>
        </w:rPr>
      </w:pPr>
      <w:r w:rsidRPr="00CC5829">
        <w:rPr>
          <w:rFonts w:ascii="Verdana" w:hAnsi="Verdana" w:cs="Courier New"/>
          <w:b/>
          <w:shd w:val="clear" w:color="auto" w:fill="FFFFFF"/>
          <w:lang w:val="es-ES"/>
        </w:rPr>
        <w:t xml:space="preserve">Quinto.- </w:t>
      </w:r>
      <w:r w:rsidRPr="00CC5829">
        <w:rPr>
          <w:rFonts w:ascii="Verdana" w:eastAsia="Times New Roman" w:hAnsi="Verdana" w:cs="Arial"/>
          <w:bCs/>
          <w:lang w:val="es-ES"/>
        </w:rPr>
        <w:t>Subrogación en la posición de acreedor hipotecario.</w:t>
      </w:r>
    </w:p>
    <w:p w14:paraId="09F90EC3" w14:textId="77777777" w:rsidR="007268F1" w:rsidRPr="00CC5829" w:rsidRDefault="007268F1">
      <w:pPr>
        <w:spacing w:after="0"/>
        <w:ind w:firstLine="708"/>
        <w:jc w:val="both"/>
        <w:rPr>
          <w:rFonts w:ascii="Verdana" w:hAnsi="Verdana" w:cs="Courier New"/>
          <w:b/>
          <w:shd w:val="clear" w:color="auto" w:fill="FFFFFF"/>
          <w:lang w:val="es-ES"/>
        </w:rPr>
        <w:pPrChange w:id="55" w:author="ine" w:date="2017-10-17T12:25:00Z">
          <w:pPr>
            <w:spacing w:after="0"/>
            <w:ind w:firstLine="708"/>
          </w:pPr>
        </w:pPrChange>
      </w:pPr>
    </w:p>
    <w:p w14:paraId="32B81366" w14:textId="77777777" w:rsidR="007268F1" w:rsidRPr="00CC5829" w:rsidRDefault="007268F1">
      <w:pPr>
        <w:spacing w:after="0"/>
        <w:jc w:val="both"/>
        <w:rPr>
          <w:rFonts w:ascii="Verdana" w:hAnsi="Verdana" w:cs="Courier New"/>
          <w:shd w:val="clear" w:color="auto" w:fill="FFFFFF"/>
          <w:lang w:val="es-ES"/>
        </w:rPr>
        <w:pPrChange w:id="56" w:author="ine" w:date="2017-10-17T12:25:00Z">
          <w:pPr>
            <w:spacing w:after="0"/>
          </w:pPr>
        </w:pPrChange>
      </w:pPr>
      <w:r w:rsidRPr="00CC5829">
        <w:rPr>
          <w:rFonts w:ascii="Verdana" w:hAnsi="Verdana" w:cs="Courier New"/>
          <w:b/>
          <w:shd w:val="clear" w:color="auto" w:fill="FFFFFF"/>
          <w:lang w:val="es-ES"/>
        </w:rPr>
        <w:t xml:space="preserve">Sexto.- </w:t>
      </w:r>
      <w:r w:rsidRPr="00CC5829">
        <w:rPr>
          <w:rFonts w:ascii="Verdana" w:hAnsi="Verdana" w:cs="Courier New"/>
          <w:shd w:val="clear" w:color="auto" w:fill="FFFFFF"/>
          <w:lang w:val="es-ES"/>
        </w:rPr>
        <w:t>Persistencia de la situación de impago</w:t>
      </w:r>
    </w:p>
    <w:p w14:paraId="5ACD119C" w14:textId="77777777" w:rsidR="007268F1" w:rsidRPr="00CC5829" w:rsidRDefault="007268F1">
      <w:pPr>
        <w:spacing w:after="0"/>
        <w:ind w:firstLine="708"/>
        <w:jc w:val="both"/>
        <w:rPr>
          <w:rFonts w:ascii="Verdana" w:hAnsi="Verdana" w:cs="Courier New"/>
          <w:shd w:val="clear" w:color="auto" w:fill="FFFFFF"/>
          <w:lang w:val="es-ES"/>
        </w:rPr>
        <w:pPrChange w:id="57" w:author="ine" w:date="2017-10-17T12:25:00Z">
          <w:pPr>
            <w:spacing w:after="0"/>
            <w:ind w:firstLine="708"/>
          </w:pPr>
        </w:pPrChange>
      </w:pPr>
    </w:p>
    <w:p w14:paraId="08297A8C" w14:textId="77777777" w:rsidR="007268F1" w:rsidRPr="00CC5829" w:rsidRDefault="007268F1">
      <w:pPr>
        <w:spacing w:after="0"/>
        <w:jc w:val="both"/>
        <w:rPr>
          <w:rFonts w:ascii="Verdana" w:hAnsi="Verdana" w:cs="Courier New"/>
          <w:shd w:val="clear" w:color="auto" w:fill="FFFFFF"/>
          <w:lang w:val="es-ES"/>
        </w:rPr>
        <w:pPrChange w:id="58" w:author="ine" w:date="2017-10-17T12:25:00Z">
          <w:pPr>
            <w:spacing w:after="0"/>
          </w:pPr>
        </w:pPrChange>
      </w:pPr>
      <w:r w:rsidRPr="00CC5829">
        <w:rPr>
          <w:rFonts w:ascii="Verdana" w:hAnsi="Verdana" w:cs="Courier New"/>
          <w:b/>
          <w:shd w:val="clear" w:color="auto" w:fill="FFFFFF"/>
          <w:lang w:val="es-ES"/>
        </w:rPr>
        <w:t xml:space="preserve">Séptimo.- </w:t>
      </w:r>
      <w:r w:rsidRPr="00CC5829">
        <w:rPr>
          <w:rFonts w:ascii="Verdana" w:hAnsi="Verdana" w:cs="Courier New"/>
          <w:shd w:val="clear" w:color="auto" w:fill="FFFFFF"/>
          <w:lang w:val="es-ES"/>
        </w:rPr>
        <w:t>Domicilio Social</w:t>
      </w:r>
    </w:p>
    <w:p w14:paraId="3A4EFD6A" w14:textId="77777777" w:rsidR="007268F1" w:rsidRPr="00CC5829" w:rsidRDefault="007268F1">
      <w:pPr>
        <w:spacing w:after="0"/>
        <w:jc w:val="both"/>
        <w:rPr>
          <w:rFonts w:ascii="Verdana" w:hAnsi="Verdana" w:cs="Courier New"/>
          <w:b/>
          <w:shd w:val="clear" w:color="auto" w:fill="FFFFFF"/>
          <w:lang w:val="es-ES"/>
        </w:rPr>
        <w:pPrChange w:id="59" w:author="ine" w:date="2017-10-17T12:25:00Z">
          <w:pPr>
            <w:spacing w:after="0"/>
          </w:pPr>
        </w:pPrChange>
      </w:pPr>
    </w:p>
    <w:p w14:paraId="035C99F6" w14:textId="77777777" w:rsidR="007268F1" w:rsidRPr="00CC5829" w:rsidRDefault="007268F1">
      <w:pPr>
        <w:spacing w:after="0"/>
        <w:jc w:val="both"/>
        <w:rPr>
          <w:rFonts w:ascii="Verdana" w:hAnsi="Verdana" w:cs="Courier New"/>
          <w:b/>
          <w:shd w:val="clear" w:color="auto" w:fill="FFFFFF"/>
          <w:lang w:val="es-ES"/>
        </w:rPr>
        <w:pPrChange w:id="60" w:author="ine" w:date="2017-10-17T12:25:00Z">
          <w:pPr>
            <w:spacing w:after="0"/>
          </w:pPr>
        </w:pPrChange>
      </w:pPr>
      <w:r w:rsidRPr="00CC5829">
        <w:rPr>
          <w:rFonts w:ascii="Verdana" w:hAnsi="Verdana" w:cs="Courier New"/>
          <w:b/>
          <w:u w:val="single"/>
          <w:shd w:val="clear" w:color="auto" w:fill="FFFFFF"/>
          <w:lang w:val="es-ES"/>
        </w:rPr>
        <w:t>FUNDAMENTOS DE DERECHO</w:t>
      </w:r>
      <w:r w:rsidRPr="00CC5829">
        <w:rPr>
          <w:rFonts w:ascii="Verdana" w:hAnsi="Verdana" w:cs="Courier New"/>
          <w:b/>
          <w:shd w:val="clear" w:color="auto" w:fill="FFFFFF"/>
          <w:lang w:val="es-ES"/>
        </w:rPr>
        <w:tab/>
      </w:r>
    </w:p>
    <w:p w14:paraId="128B2CAA" w14:textId="77777777" w:rsidR="007268F1" w:rsidRPr="00CC5829" w:rsidRDefault="007268F1">
      <w:pPr>
        <w:spacing w:after="0"/>
        <w:jc w:val="both"/>
        <w:rPr>
          <w:rFonts w:ascii="Verdana" w:hAnsi="Verdana" w:cs="Courier New"/>
          <w:b/>
          <w:u w:val="single"/>
          <w:shd w:val="clear" w:color="auto" w:fill="FFFFFF"/>
          <w:lang w:val="es-ES"/>
        </w:rPr>
        <w:pPrChange w:id="61" w:author="ine" w:date="2017-10-17T12:25:00Z">
          <w:pPr>
            <w:spacing w:after="0"/>
          </w:pPr>
        </w:pPrChange>
      </w:pPr>
    </w:p>
    <w:p w14:paraId="003D3560" w14:textId="77777777" w:rsidR="007268F1" w:rsidRPr="00CC5829" w:rsidRDefault="007268F1">
      <w:pPr>
        <w:spacing w:after="0"/>
        <w:ind w:firstLine="708"/>
        <w:jc w:val="both"/>
        <w:rPr>
          <w:rFonts w:ascii="Verdana" w:hAnsi="Verdana" w:cs="Courier New"/>
          <w:bCs/>
          <w:shd w:val="clear" w:color="auto" w:fill="FFFFFF"/>
          <w:lang w:val="es-ES"/>
        </w:rPr>
        <w:pPrChange w:id="62" w:author="ine" w:date="2017-10-17T12:25:00Z">
          <w:pPr>
            <w:spacing w:after="0"/>
            <w:ind w:firstLine="708"/>
          </w:pPr>
        </w:pPrChange>
      </w:pPr>
      <w:r w:rsidRPr="00CC5829">
        <w:rPr>
          <w:rFonts w:ascii="Verdana" w:hAnsi="Verdana" w:cs="Courier New"/>
          <w:bCs/>
          <w:shd w:val="clear" w:color="auto" w:fill="FFFFFF"/>
          <w:lang w:val="es-ES"/>
        </w:rPr>
        <w:t>I.- Capacidad y legitimidad</w:t>
      </w:r>
    </w:p>
    <w:p w14:paraId="47355F85" w14:textId="77777777" w:rsidR="007268F1" w:rsidRPr="00CC5829" w:rsidRDefault="007268F1">
      <w:pPr>
        <w:spacing w:after="0"/>
        <w:ind w:firstLine="708"/>
        <w:jc w:val="both"/>
        <w:rPr>
          <w:rFonts w:ascii="Verdana" w:hAnsi="Verdana" w:cs="Courier New"/>
          <w:bCs/>
          <w:shd w:val="clear" w:color="auto" w:fill="FFFFFF"/>
          <w:lang w:val="es-ES"/>
        </w:rPr>
        <w:pPrChange w:id="63" w:author="ine" w:date="2017-10-17T12:25:00Z">
          <w:pPr>
            <w:spacing w:after="0"/>
            <w:ind w:firstLine="708"/>
          </w:pPr>
        </w:pPrChange>
      </w:pPr>
      <w:r w:rsidRPr="00CC5829">
        <w:rPr>
          <w:rFonts w:ascii="Verdana" w:hAnsi="Verdana" w:cs="Courier New"/>
          <w:bCs/>
          <w:shd w:val="clear" w:color="auto" w:fill="FFFFFF"/>
          <w:lang w:val="es-ES"/>
        </w:rPr>
        <w:t>II.- Postulación</w:t>
      </w:r>
    </w:p>
    <w:p w14:paraId="659E3B45" w14:textId="77777777" w:rsidR="007268F1" w:rsidRPr="00CC5829" w:rsidRDefault="007268F1">
      <w:pPr>
        <w:spacing w:after="0"/>
        <w:ind w:firstLine="708"/>
        <w:jc w:val="both"/>
        <w:rPr>
          <w:rFonts w:ascii="Verdana" w:hAnsi="Verdana" w:cs="Courier New"/>
          <w:bCs/>
          <w:shd w:val="clear" w:color="auto" w:fill="FFFFFF"/>
          <w:lang w:val="es-ES"/>
        </w:rPr>
        <w:pPrChange w:id="64" w:author="ine" w:date="2017-10-17T12:25:00Z">
          <w:pPr>
            <w:spacing w:after="0"/>
            <w:ind w:firstLine="708"/>
          </w:pPr>
        </w:pPrChange>
      </w:pPr>
      <w:r w:rsidRPr="00CC5829">
        <w:rPr>
          <w:rFonts w:ascii="Verdana" w:hAnsi="Verdana" w:cs="Courier New"/>
          <w:bCs/>
          <w:shd w:val="clear" w:color="auto" w:fill="FFFFFF"/>
          <w:lang w:val="es-ES"/>
        </w:rPr>
        <w:t>III.- Jurisdicción y competencia</w:t>
      </w:r>
    </w:p>
    <w:p w14:paraId="0254B903" w14:textId="77777777" w:rsidR="007268F1" w:rsidRPr="00CC5829" w:rsidRDefault="007268F1">
      <w:pPr>
        <w:spacing w:after="0"/>
        <w:ind w:firstLine="708"/>
        <w:jc w:val="both"/>
        <w:rPr>
          <w:rFonts w:ascii="Verdana" w:hAnsi="Verdana" w:cs="Courier New"/>
          <w:bCs/>
          <w:shd w:val="clear" w:color="auto" w:fill="FFFFFF"/>
          <w:lang w:val="es-ES"/>
        </w:rPr>
        <w:pPrChange w:id="65" w:author="ine" w:date="2017-10-17T12:25:00Z">
          <w:pPr>
            <w:spacing w:after="0"/>
            <w:ind w:firstLine="708"/>
          </w:pPr>
        </w:pPrChange>
      </w:pPr>
      <w:r w:rsidRPr="00CC5829">
        <w:rPr>
          <w:rFonts w:ascii="Verdana" w:hAnsi="Verdana" w:cs="Courier New"/>
          <w:bCs/>
          <w:shd w:val="clear" w:color="auto" w:fill="FFFFFF"/>
          <w:lang w:val="es-ES"/>
        </w:rPr>
        <w:t>IV.- Procedimiento</w:t>
      </w:r>
    </w:p>
    <w:p w14:paraId="074A4DA2" w14:textId="77777777" w:rsidR="007268F1" w:rsidRPr="00CC5829" w:rsidRDefault="007268F1">
      <w:pPr>
        <w:spacing w:after="0"/>
        <w:ind w:firstLine="708"/>
        <w:jc w:val="both"/>
        <w:rPr>
          <w:rFonts w:ascii="Verdana" w:hAnsi="Verdana" w:cs="Courier New"/>
          <w:bCs/>
          <w:shd w:val="clear" w:color="auto" w:fill="FFFFFF"/>
          <w:lang w:val="es-ES"/>
        </w:rPr>
        <w:pPrChange w:id="66" w:author="ine" w:date="2017-10-17T12:25:00Z">
          <w:pPr>
            <w:spacing w:after="0"/>
            <w:ind w:firstLine="708"/>
          </w:pPr>
        </w:pPrChange>
      </w:pPr>
      <w:r w:rsidRPr="00CC5829">
        <w:rPr>
          <w:rFonts w:ascii="Verdana" w:hAnsi="Verdana" w:cs="Courier New"/>
          <w:bCs/>
          <w:shd w:val="clear" w:color="auto" w:fill="FFFFFF"/>
          <w:lang w:val="es-ES"/>
        </w:rPr>
        <w:t>V.- Fondo del asunto</w:t>
      </w:r>
    </w:p>
    <w:p w14:paraId="4890F368" w14:textId="77777777" w:rsidR="007268F1" w:rsidRPr="00CC5829" w:rsidRDefault="007268F1">
      <w:pPr>
        <w:spacing w:after="0"/>
        <w:ind w:firstLine="708"/>
        <w:jc w:val="both"/>
        <w:rPr>
          <w:rFonts w:ascii="Verdana" w:hAnsi="Verdana" w:cs="Courier New"/>
          <w:bCs/>
          <w:shd w:val="clear" w:color="auto" w:fill="FFFFFF"/>
          <w:lang w:val="es-ES"/>
        </w:rPr>
        <w:pPrChange w:id="67" w:author="ine" w:date="2017-10-17T12:25:00Z">
          <w:pPr>
            <w:spacing w:after="0"/>
            <w:ind w:firstLine="708"/>
          </w:pPr>
        </w:pPrChange>
      </w:pPr>
      <w:r w:rsidRPr="00CC5829">
        <w:rPr>
          <w:rFonts w:ascii="Verdana" w:hAnsi="Verdana" w:cs="Courier New"/>
          <w:bCs/>
          <w:shd w:val="clear" w:color="auto" w:fill="FFFFFF"/>
          <w:lang w:val="es-ES"/>
        </w:rPr>
        <w:t>VI.- Cuantía</w:t>
      </w:r>
    </w:p>
    <w:p w14:paraId="7BD6A60C" w14:textId="77777777" w:rsidR="007268F1" w:rsidRPr="00CC5829" w:rsidRDefault="007268F1">
      <w:pPr>
        <w:spacing w:after="0"/>
        <w:ind w:firstLine="708"/>
        <w:jc w:val="both"/>
        <w:rPr>
          <w:rStyle w:val="Textoennegrita"/>
          <w:rFonts w:ascii="Arial" w:hAnsi="Arial" w:cs="Arial"/>
          <w:b w:val="0"/>
          <w:lang w:val="es-ES"/>
        </w:rPr>
        <w:pPrChange w:id="68" w:author="ine" w:date="2017-10-17T12:25:00Z">
          <w:pPr>
            <w:spacing w:after="0"/>
            <w:ind w:firstLine="708"/>
          </w:pPr>
        </w:pPrChange>
      </w:pPr>
      <w:r w:rsidRPr="00CC5829">
        <w:rPr>
          <w:rFonts w:ascii="Verdana" w:hAnsi="Verdana" w:cs="Courier New"/>
          <w:bCs/>
          <w:shd w:val="clear" w:color="auto" w:fill="FFFFFF"/>
          <w:lang w:val="es-ES"/>
        </w:rPr>
        <w:t>VII.- Costas</w:t>
      </w:r>
    </w:p>
    <w:p w14:paraId="74AD2400" w14:textId="77777777" w:rsidR="007268F1" w:rsidRPr="00CC5829" w:rsidRDefault="007268F1">
      <w:pPr>
        <w:spacing w:after="0"/>
        <w:jc w:val="both"/>
        <w:rPr>
          <w:rFonts w:ascii="Verdana" w:hAnsi="Verdana" w:cs="Courier New"/>
          <w:b/>
          <w:bCs/>
          <w:u w:val="single"/>
          <w:shd w:val="clear" w:color="auto" w:fill="FFFFFF"/>
          <w:lang w:val="es-ES"/>
        </w:rPr>
        <w:pPrChange w:id="69" w:author="ine" w:date="2017-10-17T12:25:00Z">
          <w:pPr>
            <w:spacing w:after="0"/>
          </w:pPr>
        </w:pPrChange>
      </w:pPr>
    </w:p>
    <w:p w14:paraId="314B07C4" w14:textId="77777777" w:rsidR="007268F1" w:rsidRPr="00CC5829" w:rsidRDefault="007268F1">
      <w:pPr>
        <w:spacing w:after="0"/>
        <w:jc w:val="both"/>
        <w:rPr>
          <w:rFonts w:ascii="Verdana" w:hAnsi="Verdana" w:cs="Courier New"/>
          <w:b/>
          <w:bCs/>
          <w:u w:val="single"/>
          <w:shd w:val="clear" w:color="auto" w:fill="FFFFFF"/>
          <w:lang w:val="es-ES"/>
        </w:rPr>
        <w:pPrChange w:id="70" w:author="ine" w:date="2017-10-17T12:25:00Z">
          <w:pPr>
            <w:spacing w:after="0"/>
          </w:pPr>
        </w:pPrChange>
      </w:pPr>
      <w:r w:rsidRPr="00CC5829">
        <w:rPr>
          <w:rFonts w:ascii="Verdana" w:hAnsi="Verdana" w:cs="Courier New"/>
          <w:b/>
          <w:bCs/>
          <w:u w:val="single"/>
          <w:shd w:val="clear" w:color="auto" w:fill="FFFFFF"/>
          <w:lang w:val="es-ES"/>
        </w:rPr>
        <w:t>SUPLICO AL JUZGADO</w:t>
      </w:r>
    </w:p>
    <w:p w14:paraId="2675B61B" w14:textId="77777777" w:rsidR="007268F1" w:rsidRPr="00CC5829" w:rsidRDefault="007268F1">
      <w:pPr>
        <w:spacing w:after="0"/>
        <w:jc w:val="both"/>
        <w:rPr>
          <w:rFonts w:ascii="Verdana" w:hAnsi="Verdana" w:cs="Courier New"/>
          <w:b/>
          <w:u w:val="single"/>
          <w:shd w:val="clear" w:color="auto" w:fill="FFFFFF"/>
          <w:lang w:val="es-ES"/>
        </w:rPr>
        <w:pPrChange w:id="71" w:author="ine" w:date="2017-10-17T12:25:00Z">
          <w:pPr>
            <w:spacing w:after="0"/>
          </w:pPr>
        </w:pPrChange>
      </w:pPr>
    </w:p>
    <w:p w14:paraId="0CD803BA" w14:textId="4AB5405F" w:rsidR="007268F1" w:rsidRDefault="00422805">
      <w:pPr>
        <w:spacing w:after="0"/>
        <w:jc w:val="both"/>
        <w:rPr>
          <w:rFonts w:ascii="Verdana" w:hAnsi="Verdana" w:cs="Courier New"/>
          <w:b/>
          <w:u w:val="single"/>
          <w:shd w:val="clear" w:color="auto" w:fill="FFFFFF"/>
          <w:lang w:val="es-ES"/>
        </w:rPr>
        <w:pPrChange w:id="72" w:author="ine" w:date="2017-10-17T12:25:00Z">
          <w:pPr>
            <w:spacing w:after="0"/>
          </w:pPr>
        </w:pPrChange>
      </w:pPr>
      <w:r>
        <w:rPr>
          <w:rFonts w:ascii="Verdana" w:hAnsi="Verdana" w:cs="Courier New"/>
          <w:b/>
          <w:u w:val="single"/>
          <w:shd w:val="clear" w:color="auto" w:fill="FFFFFF"/>
          <w:lang w:val="es-ES"/>
        </w:rPr>
        <w:t xml:space="preserve">PRIMER </w:t>
      </w:r>
      <w:r w:rsidR="007268F1" w:rsidRPr="00CC5829">
        <w:rPr>
          <w:rFonts w:ascii="Verdana" w:hAnsi="Verdana" w:cs="Courier New"/>
          <w:b/>
          <w:u w:val="single"/>
          <w:shd w:val="clear" w:color="auto" w:fill="FFFFFF"/>
          <w:lang w:val="es-ES"/>
        </w:rPr>
        <w:t>OTROSÍ DIGO</w:t>
      </w:r>
    </w:p>
    <w:p w14:paraId="693CFA04" w14:textId="77777777" w:rsidR="001E65A5" w:rsidRDefault="001E65A5">
      <w:pPr>
        <w:spacing w:after="0"/>
        <w:jc w:val="both"/>
        <w:rPr>
          <w:rFonts w:ascii="Verdana" w:hAnsi="Verdana" w:cs="Courier New"/>
          <w:b/>
          <w:u w:val="single"/>
          <w:shd w:val="clear" w:color="auto" w:fill="FFFFFF"/>
          <w:lang w:val="es-ES"/>
        </w:rPr>
        <w:pPrChange w:id="73" w:author="ine" w:date="2017-10-17T12:25:00Z">
          <w:pPr>
            <w:spacing w:after="0"/>
          </w:pPr>
        </w:pPrChange>
      </w:pPr>
    </w:p>
    <w:p w14:paraId="523B4F94" w14:textId="3CC9D385" w:rsidR="00422805" w:rsidRPr="00CC5829" w:rsidDel="005E436C" w:rsidRDefault="00422805">
      <w:pPr>
        <w:spacing w:after="0"/>
        <w:jc w:val="both"/>
        <w:rPr>
          <w:del w:id="74" w:author="ine" w:date="2017-10-18T08:44:00Z"/>
          <w:rFonts w:ascii="Verdana" w:hAnsi="Verdana" w:cs="Courier New"/>
          <w:b/>
          <w:u w:val="single"/>
          <w:shd w:val="clear" w:color="auto" w:fill="FFFFFF"/>
          <w:lang w:val="es-ES"/>
        </w:rPr>
        <w:pPrChange w:id="75" w:author="ine" w:date="2017-10-17T12:25:00Z">
          <w:pPr>
            <w:spacing w:after="0"/>
          </w:pPr>
        </w:pPrChange>
      </w:pPr>
      <w:r>
        <w:rPr>
          <w:rFonts w:ascii="Verdana" w:hAnsi="Verdana" w:cs="Courier New"/>
          <w:b/>
          <w:u w:val="single"/>
          <w:shd w:val="clear" w:color="auto" w:fill="FFFFFF"/>
          <w:lang w:val="es-ES"/>
        </w:rPr>
        <w:t xml:space="preserve">SEGUNDO </w:t>
      </w:r>
      <w:r w:rsidRPr="00CC5829">
        <w:rPr>
          <w:rFonts w:ascii="Verdana" w:hAnsi="Verdana" w:cs="Courier New"/>
          <w:b/>
          <w:u w:val="single"/>
          <w:shd w:val="clear" w:color="auto" w:fill="FFFFFF"/>
          <w:lang w:val="es-ES"/>
        </w:rPr>
        <w:t>OTROSÍ DIGO</w:t>
      </w:r>
    </w:p>
    <w:p w14:paraId="589B2084" w14:textId="25C46784" w:rsidR="00422805" w:rsidRPr="00CC5829" w:rsidDel="005E436C" w:rsidRDefault="00422805">
      <w:pPr>
        <w:spacing w:after="0"/>
        <w:jc w:val="both"/>
        <w:rPr>
          <w:del w:id="76" w:author="ine" w:date="2017-10-18T08:44:00Z"/>
          <w:rFonts w:ascii="Verdana" w:hAnsi="Verdana" w:cs="Courier New"/>
          <w:b/>
          <w:u w:val="single"/>
          <w:shd w:val="clear" w:color="auto" w:fill="FFFFFF"/>
          <w:lang w:val="es-ES"/>
        </w:rPr>
        <w:pPrChange w:id="77" w:author="ine" w:date="2017-10-17T12:25:00Z">
          <w:pPr>
            <w:spacing w:after="0"/>
          </w:pPr>
        </w:pPrChange>
      </w:pPr>
    </w:p>
    <w:p w14:paraId="5613A8D9" w14:textId="7AC3F064" w:rsidR="001E65A5" w:rsidRDefault="001E65A5">
      <w:pPr>
        <w:spacing w:after="0" w:line="360" w:lineRule="auto"/>
        <w:jc w:val="both"/>
        <w:rPr>
          <w:rFonts w:ascii="Verdana" w:hAnsi="Verdana" w:cs="Courier New"/>
          <w:sz w:val="24"/>
          <w:szCs w:val="24"/>
          <w:shd w:val="clear" w:color="auto" w:fill="FFFFFF"/>
          <w:lang w:val="es-ES"/>
        </w:rPr>
        <w:pPrChange w:id="78" w:author="ine" w:date="2017-10-17T12:25:00Z">
          <w:pPr>
            <w:spacing w:after="0" w:line="360" w:lineRule="auto"/>
            <w:jc w:val="center"/>
          </w:pPr>
        </w:pPrChange>
      </w:pPr>
      <w:del w:id="79" w:author="ine" w:date="2017-10-18T08:44:00Z">
        <w:r w:rsidDel="005E436C">
          <w:rPr>
            <w:rFonts w:ascii="Verdana" w:hAnsi="Verdana" w:cs="Courier New"/>
            <w:sz w:val="24"/>
            <w:szCs w:val="24"/>
            <w:shd w:val="clear" w:color="auto" w:fill="FFFFFF"/>
            <w:lang w:val="es-ES"/>
          </w:rPr>
          <w:br w:type="page"/>
        </w:r>
      </w:del>
    </w:p>
    <w:p w14:paraId="318C2A3B" w14:textId="77777777" w:rsidR="007268F1" w:rsidRDefault="007268F1">
      <w:pPr>
        <w:spacing w:after="0" w:line="360" w:lineRule="auto"/>
        <w:jc w:val="both"/>
        <w:rPr>
          <w:rFonts w:ascii="Verdana" w:hAnsi="Verdana" w:cs="Courier New"/>
          <w:sz w:val="24"/>
          <w:szCs w:val="24"/>
          <w:shd w:val="clear" w:color="auto" w:fill="FFFFFF"/>
          <w:lang w:val="es-ES"/>
        </w:rPr>
        <w:pPrChange w:id="80" w:author="ine" w:date="2017-10-17T12:25:00Z">
          <w:pPr>
            <w:spacing w:after="0" w:line="360" w:lineRule="auto"/>
            <w:jc w:val="center"/>
          </w:pPr>
        </w:pPrChange>
      </w:pPr>
    </w:p>
    <w:p w14:paraId="4B41621A" w14:textId="49EA2A6F" w:rsidR="007268F1" w:rsidRPr="00CC5829" w:rsidDel="005E436C" w:rsidRDefault="007268F1">
      <w:pPr>
        <w:spacing w:after="0"/>
        <w:jc w:val="both"/>
        <w:rPr>
          <w:del w:id="81" w:author="ine" w:date="2017-10-18T08:44:00Z"/>
          <w:rFonts w:ascii="Verdana" w:hAnsi="Verdana" w:cs="Courier New"/>
          <w:shd w:val="clear" w:color="auto" w:fill="FFFFFF"/>
          <w:lang w:val="es-ES"/>
        </w:rPr>
        <w:pPrChange w:id="82" w:author="ine" w:date="2017-10-17T12:25:00Z">
          <w:pPr>
            <w:spacing w:after="0"/>
            <w:jc w:val="center"/>
          </w:pPr>
        </w:pPrChange>
      </w:pPr>
    </w:p>
    <w:p w14:paraId="265D4E0C" w14:textId="77777777" w:rsidR="00C65B83" w:rsidRPr="00CC5829" w:rsidRDefault="00C65B83">
      <w:pPr>
        <w:spacing w:after="0"/>
        <w:jc w:val="both"/>
        <w:rPr>
          <w:rFonts w:ascii="Verdana" w:hAnsi="Verdana" w:cs="Courier New"/>
          <w:b/>
          <w:u w:val="single"/>
          <w:shd w:val="clear" w:color="auto" w:fill="FFFFFF"/>
          <w:lang w:val="es-ES"/>
        </w:rPr>
        <w:pPrChange w:id="83" w:author="ine" w:date="2017-10-17T12:25:00Z">
          <w:pPr>
            <w:spacing w:after="0"/>
          </w:pPr>
        </w:pPrChange>
      </w:pPr>
      <w:r w:rsidRPr="00CC5829">
        <w:rPr>
          <w:rFonts w:ascii="Verdana" w:hAnsi="Verdana" w:cs="Courier New"/>
          <w:b/>
          <w:u w:val="single"/>
          <w:shd w:val="clear" w:color="auto" w:fill="FFFFFF"/>
          <w:lang w:val="es-ES"/>
        </w:rPr>
        <w:t>DOCUMENTACIÓN ADJUNTA</w:t>
      </w:r>
    </w:p>
    <w:p w14:paraId="6487EA97" w14:textId="77777777" w:rsidR="00C65B83" w:rsidRPr="00CC5829" w:rsidRDefault="00C65B83">
      <w:pPr>
        <w:spacing w:after="0"/>
        <w:jc w:val="both"/>
        <w:rPr>
          <w:rFonts w:ascii="Verdana" w:hAnsi="Verdana" w:cs="Courier New"/>
          <w:shd w:val="clear" w:color="auto" w:fill="FFFFFF"/>
          <w:lang w:val="es-ES"/>
        </w:rPr>
      </w:pPr>
    </w:p>
    <w:p w14:paraId="61346712" w14:textId="03DCA174" w:rsidR="009C5710" w:rsidRPr="00A564EC" w:rsidRDefault="009C5710">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Documento nº 1</w:t>
      </w:r>
      <w:r w:rsidRPr="00A564EC">
        <w:rPr>
          <w:rFonts w:ascii="Verdana" w:hAnsi="Verdana" w:cs="Courier New"/>
          <w:shd w:val="clear" w:color="auto" w:fill="FFFFFF"/>
          <w:lang w:val="es-ES"/>
        </w:rPr>
        <w:t>. Informe de situación registral de ESTUDIO ARROYO, S.L.</w:t>
      </w:r>
    </w:p>
    <w:p w14:paraId="4D3F8097" w14:textId="12AD9B46" w:rsidR="00C65B83" w:rsidRPr="00A564EC" w:rsidRDefault="00C65B83">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2</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compraventa, año 2000</w:t>
      </w:r>
    </w:p>
    <w:p w14:paraId="1835039D" w14:textId="35B3E7B4" w:rsidR="00C65B83" w:rsidRPr="00A564EC" w:rsidRDefault="00C65B83">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3</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1997</w:t>
      </w:r>
    </w:p>
    <w:p w14:paraId="44D860F2" w14:textId="3A6DA34E" w:rsidR="00C65B83" w:rsidRPr="00A564EC" w:rsidRDefault="00C65B83">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4</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1999</w:t>
      </w:r>
    </w:p>
    <w:p w14:paraId="3C0C059F" w14:textId="1FE54AF8" w:rsidR="00C65B83" w:rsidRPr="00A564EC" w:rsidRDefault="00C65B83">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5</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2004</w:t>
      </w:r>
    </w:p>
    <w:p w14:paraId="34407935" w14:textId="15FB8CC5" w:rsidR="00C65B83" w:rsidRPr="00A564EC" w:rsidRDefault="00C65B83">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6</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2007</w:t>
      </w:r>
    </w:p>
    <w:p w14:paraId="2876B4EE" w14:textId="3D30C47B"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7</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Sentencia Juzgado nº 9 de Sevilla</w:t>
      </w:r>
    </w:p>
    <w:p w14:paraId="6D07DDA8" w14:textId="0A528E0B"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8</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subrogación hipotecante, año 2015</w:t>
      </w:r>
    </w:p>
    <w:p w14:paraId="61CF7602" w14:textId="3D63BF6A"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9</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w:t>
      </w:r>
      <w:del w:id="84" w:author="ine" w:date="2017-10-20T07:31:00Z">
        <w:r w:rsidRPr="00A564EC" w:rsidDel="00393480">
          <w:rPr>
            <w:rFonts w:ascii="Verdana" w:hAnsi="Verdana" w:cs="Courier New"/>
            <w:shd w:val="clear" w:color="auto" w:fill="FFFFFF"/>
            <w:lang w:val="es-ES"/>
          </w:rPr>
          <w:delText>Burofax</w:delText>
        </w:r>
      </w:del>
      <w:ins w:id="85" w:author="ine" w:date="2017-10-20T07:31:00Z">
        <w:r w:rsidR="00393480">
          <w:rPr>
            <w:rFonts w:ascii="Verdana" w:hAnsi="Verdana" w:cs="Courier New"/>
            <w:shd w:val="clear" w:color="auto" w:fill="FFFFFF"/>
            <w:lang w:val="es-ES"/>
          </w:rPr>
          <w:t>Burofaxes</w:t>
        </w:r>
      </w:ins>
      <w:r w:rsidRPr="00A564EC">
        <w:rPr>
          <w:rFonts w:ascii="Verdana" w:hAnsi="Verdana" w:cs="Courier New"/>
          <w:shd w:val="clear" w:color="auto" w:fill="FFFFFF"/>
          <w:lang w:val="es-ES"/>
        </w:rPr>
        <w:t xml:space="preserve"> comunicando al deudor subrogación. </w:t>
      </w:r>
    </w:p>
    <w:p w14:paraId="6EEF0DDB" w14:textId="059A2C10"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10</w:t>
      </w:r>
      <w:r w:rsidRPr="00A564EC">
        <w:rPr>
          <w:rFonts w:ascii="Verdana" w:hAnsi="Verdana" w:cs="Courier New"/>
          <w:shd w:val="clear" w:color="auto" w:fill="FFFFFF"/>
          <w:lang w:val="es-ES"/>
        </w:rPr>
        <w:t>. Certificación de saldo deudor.</w:t>
      </w:r>
    </w:p>
    <w:p w14:paraId="63F3704F" w14:textId="0F64DAEA"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nº 11</w:t>
      </w:r>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w:t>
      </w:r>
      <w:del w:id="86" w:author="ine" w:date="2017-10-20T07:31:00Z">
        <w:r w:rsidRPr="00A564EC" w:rsidDel="00393480">
          <w:rPr>
            <w:rFonts w:ascii="Verdana" w:hAnsi="Verdana" w:cs="Courier New"/>
            <w:shd w:val="clear" w:color="auto" w:fill="FFFFFF"/>
            <w:lang w:val="es-ES"/>
          </w:rPr>
          <w:delText>Burofax</w:delText>
        </w:r>
      </w:del>
      <w:ins w:id="87" w:author="ine" w:date="2017-10-20T07:31:00Z">
        <w:r w:rsidR="00393480">
          <w:rPr>
            <w:rFonts w:ascii="Verdana" w:hAnsi="Verdana" w:cs="Courier New"/>
            <w:shd w:val="clear" w:color="auto" w:fill="FFFFFF"/>
            <w:lang w:val="es-ES"/>
          </w:rPr>
          <w:t>Burofaxes</w:t>
        </w:r>
      </w:ins>
      <w:r w:rsidRPr="00A564EC">
        <w:rPr>
          <w:rFonts w:ascii="Verdana" w:hAnsi="Verdana" w:cs="Courier New"/>
          <w:shd w:val="clear" w:color="auto" w:fill="FFFFFF"/>
          <w:lang w:val="es-ES"/>
        </w:rPr>
        <w:t xml:space="preserve"> reclamación de la deuda.</w:t>
      </w:r>
    </w:p>
    <w:p w14:paraId="0D287A51" w14:textId="77777777" w:rsidR="00C65B83" w:rsidRPr="000A154A" w:rsidRDefault="00C65B83">
      <w:pPr>
        <w:spacing w:after="0" w:line="360" w:lineRule="auto"/>
        <w:jc w:val="both"/>
        <w:rPr>
          <w:rFonts w:ascii="Verdana" w:hAnsi="Verdana" w:cs="Courier New"/>
          <w:sz w:val="24"/>
          <w:szCs w:val="24"/>
          <w:shd w:val="clear" w:color="auto" w:fill="FFFFFF"/>
          <w:lang w:val="es-ES"/>
        </w:rPr>
      </w:pPr>
    </w:p>
    <w:p w14:paraId="6162859D" w14:textId="77777777" w:rsidR="00EA1F09" w:rsidRPr="007033DC" w:rsidRDefault="00EA1F09">
      <w:pPr>
        <w:spacing w:after="0" w:line="360" w:lineRule="auto"/>
        <w:jc w:val="both"/>
        <w:rPr>
          <w:rFonts w:ascii="Verdana" w:hAnsi="Verdana" w:cs="Courier New"/>
          <w:shd w:val="clear" w:color="auto" w:fill="FFFFFF"/>
          <w:lang w:val="es-ES"/>
        </w:rPr>
      </w:pPr>
    </w:p>
    <w:p w14:paraId="1BACB40D" w14:textId="77777777" w:rsidR="00C75D51" w:rsidRPr="007C6FD6" w:rsidRDefault="00C75D51">
      <w:pPr>
        <w:spacing w:after="0" w:line="360" w:lineRule="auto"/>
        <w:jc w:val="center"/>
        <w:rPr>
          <w:rStyle w:val="Textoennegrita"/>
          <w:rFonts w:ascii="Verdana" w:hAnsi="Verdana" w:cs="Courier New"/>
          <w:sz w:val="24"/>
          <w:szCs w:val="24"/>
          <w:shd w:val="clear" w:color="auto" w:fill="FFFFFF"/>
          <w:lang w:val="es-ES"/>
        </w:rPr>
      </w:pPr>
      <w:r w:rsidRPr="007C6FD6">
        <w:rPr>
          <w:rStyle w:val="Textoennegrita"/>
          <w:rFonts w:ascii="Verdana" w:hAnsi="Verdana" w:cs="Courier New"/>
          <w:sz w:val="24"/>
          <w:szCs w:val="24"/>
          <w:shd w:val="clear" w:color="auto" w:fill="FFFFFF"/>
          <w:lang w:val="es-ES"/>
        </w:rPr>
        <w:t>HECHOS</w:t>
      </w:r>
    </w:p>
    <w:p w14:paraId="23D89495" w14:textId="77777777" w:rsidR="00EA1F09" w:rsidRPr="007033DC" w:rsidRDefault="00EA1F09">
      <w:pPr>
        <w:spacing w:after="0" w:line="360" w:lineRule="auto"/>
        <w:jc w:val="both"/>
        <w:rPr>
          <w:rFonts w:ascii="Verdana" w:eastAsia="Times New Roman" w:hAnsi="Verdana"/>
          <w:lang w:val="es-ES"/>
        </w:rPr>
      </w:pPr>
    </w:p>
    <w:p w14:paraId="46C8CADB" w14:textId="0143CC0F" w:rsidR="00794D43" w:rsidRPr="007C6FD6" w:rsidRDefault="004C6C2E">
      <w:pPr>
        <w:shd w:val="clear" w:color="auto" w:fill="FFFFFF"/>
        <w:spacing w:after="0" w:line="360" w:lineRule="auto"/>
        <w:ind w:firstLine="708"/>
        <w:jc w:val="both"/>
        <w:rPr>
          <w:rFonts w:ascii="Verdana" w:eastAsia="Times New Roman" w:hAnsi="Verdana" w:cs="Arial"/>
          <w:b/>
          <w:bCs/>
          <w:sz w:val="24"/>
          <w:szCs w:val="24"/>
          <w:lang w:val="es-ES"/>
        </w:rPr>
      </w:pPr>
      <w:r w:rsidRPr="007C6FD6">
        <w:rPr>
          <w:rFonts w:ascii="Verdana" w:eastAsia="Times New Roman" w:hAnsi="Verdana" w:cs="Arial"/>
          <w:b/>
          <w:bCs/>
          <w:caps/>
          <w:sz w:val="24"/>
          <w:szCs w:val="24"/>
          <w:lang w:val="es-ES"/>
        </w:rPr>
        <w:t>Primero.</w:t>
      </w:r>
      <w:r w:rsidRPr="007C6FD6">
        <w:rPr>
          <w:rFonts w:ascii="Verdana" w:eastAsia="Times New Roman" w:hAnsi="Verdana" w:cs="Arial"/>
          <w:b/>
          <w:bCs/>
          <w:sz w:val="24"/>
          <w:szCs w:val="24"/>
          <w:lang w:val="es-ES"/>
        </w:rPr>
        <w:t>-</w:t>
      </w:r>
      <w:r w:rsidR="00C75D51" w:rsidRPr="007C6FD6">
        <w:rPr>
          <w:rFonts w:ascii="Verdana" w:eastAsia="Times New Roman" w:hAnsi="Verdana" w:cs="Arial"/>
          <w:b/>
          <w:bCs/>
          <w:sz w:val="24"/>
          <w:szCs w:val="24"/>
          <w:lang w:val="es-ES"/>
        </w:rPr>
        <w:t xml:space="preserve"> </w:t>
      </w:r>
      <w:r w:rsidR="00164EE8" w:rsidRPr="00B15AB6">
        <w:rPr>
          <w:rFonts w:ascii="Verdana" w:eastAsia="Times New Roman" w:hAnsi="Verdana" w:cs="Arial"/>
          <w:bCs/>
          <w:sz w:val="24"/>
          <w:szCs w:val="24"/>
          <w:u w:val="single"/>
          <w:lang w:val="es-ES"/>
        </w:rPr>
        <w:t>Sobre l</w:t>
      </w:r>
      <w:r w:rsidR="001E65A5">
        <w:rPr>
          <w:rFonts w:ascii="Verdana" w:eastAsia="Times New Roman" w:hAnsi="Verdana" w:cs="Arial"/>
          <w:bCs/>
          <w:sz w:val="24"/>
          <w:szCs w:val="24"/>
          <w:u w:val="single"/>
          <w:lang w:val="es-ES"/>
        </w:rPr>
        <w:t>a</w:t>
      </w:r>
      <w:r w:rsidR="00164EE8" w:rsidRPr="00B15AB6">
        <w:rPr>
          <w:rFonts w:ascii="Verdana" w:eastAsia="Times New Roman" w:hAnsi="Verdana" w:cs="Arial"/>
          <w:bCs/>
          <w:sz w:val="24"/>
          <w:szCs w:val="24"/>
          <w:u w:val="single"/>
          <w:lang w:val="es-ES"/>
        </w:rPr>
        <w:t xml:space="preserve"> demanda</w:t>
      </w:r>
      <w:r w:rsidR="00794D43" w:rsidRPr="00B15AB6">
        <w:rPr>
          <w:rFonts w:ascii="Verdana" w:eastAsia="Times New Roman" w:hAnsi="Verdana" w:cs="Arial"/>
          <w:bCs/>
          <w:sz w:val="24"/>
          <w:szCs w:val="24"/>
          <w:u w:val="single"/>
          <w:lang w:val="es-ES"/>
        </w:rPr>
        <w:t>d</w:t>
      </w:r>
      <w:r w:rsidR="001E65A5">
        <w:rPr>
          <w:rFonts w:ascii="Verdana" w:eastAsia="Times New Roman" w:hAnsi="Verdana" w:cs="Arial"/>
          <w:bCs/>
          <w:sz w:val="24"/>
          <w:szCs w:val="24"/>
          <w:u w:val="single"/>
          <w:lang w:val="es-ES"/>
        </w:rPr>
        <w:t>a</w:t>
      </w:r>
      <w:r w:rsidR="00B15AB6">
        <w:rPr>
          <w:rFonts w:ascii="Verdana" w:eastAsia="Times New Roman" w:hAnsi="Verdana" w:cs="Arial"/>
          <w:bCs/>
          <w:sz w:val="24"/>
          <w:szCs w:val="24"/>
          <w:lang w:val="es-ES"/>
        </w:rPr>
        <w:t>.</w:t>
      </w:r>
    </w:p>
    <w:p w14:paraId="201B0C47" w14:textId="77777777" w:rsidR="00794D43" w:rsidRPr="007C6FD6" w:rsidRDefault="00794D43">
      <w:pPr>
        <w:shd w:val="clear" w:color="auto" w:fill="FFFFFF"/>
        <w:spacing w:after="0" w:line="360" w:lineRule="auto"/>
        <w:jc w:val="both"/>
        <w:rPr>
          <w:rFonts w:ascii="Verdana" w:hAnsi="Verdana" w:cs="Courier New"/>
          <w:b/>
          <w:bCs/>
          <w:sz w:val="24"/>
          <w:szCs w:val="24"/>
          <w:shd w:val="clear" w:color="auto" w:fill="FFFFFF"/>
          <w:lang w:val="es-ES"/>
        </w:rPr>
      </w:pPr>
    </w:p>
    <w:p w14:paraId="48B2B5AB" w14:textId="77777777" w:rsidR="0001519D" w:rsidRDefault="00794D43">
      <w:pPr>
        <w:shd w:val="clear" w:color="auto" w:fill="FFFFFF"/>
        <w:spacing w:after="0" w:line="360" w:lineRule="auto"/>
        <w:ind w:firstLine="708"/>
        <w:jc w:val="both"/>
        <w:rPr>
          <w:rFonts w:ascii="Verdana" w:hAnsi="Verdana" w:cs="Courier New"/>
          <w:bCs/>
          <w:sz w:val="24"/>
          <w:szCs w:val="24"/>
          <w:shd w:val="clear" w:color="auto" w:fill="FFFFFF"/>
          <w:lang w:val="es-ES"/>
        </w:rPr>
      </w:pPr>
      <w:r w:rsidRPr="007C6FD6">
        <w:rPr>
          <w:rFonts w:ascii="Verdana" w:hAnsi="Verdana" w:cs="Courier New"/>
          <w:b/>
          <w:bCs/>
          <w:sz w:val="24"/>
          <w:szCs w:val="24"/>
          <w:shd w:val="clear" w:color="auto" w:fill="FFFFFF"/>
          <w:lang w:val="es-ES"/>
        </w:rPr>
        <w:t xml:space="preserve">ESTUDIO ARROYO S.L.U., </w:t>
      </w:r>
      <w:r w:rsidRPr="007C6FD6">
        <w:rPr>
          <w:rFonts w:ascii="Verdana" w:hAnsi="Verdana" w:cs="Courier New"/>
          <w:bCs/>
          <w:sz w:val="24"/>
          <w:szCs w:val="24"/>
          <w:shd w:val="clear" w:color="auto" w:fill="FFFFFF"/>
          <w:lang w:val="es-ES"/>
        </w:rPr>
        <w:t>es una sociedad limitada unipersonal de duración indefinida, constituida mediante Escritura autorizada en Mairena del Aljarafe, el día veintiuno de Septiembre de mil novecientos noventa y ocho, ante el Notario Don Luis Barriga Fernández, bajo el número 2510 de su protocolo, inscrita en el Registro  Mercantil de Sevilla, al Tomo 2758. Libro 0. Folio 198. Sección 8. Hoja SE-34992, Inscripción 1ª. El ámbito de actividad de la empresa es el negocio inmobiliario</w:t>
      </w:r>
      <w:r w:rsidR="00B441C2">
        <w:rPr>
          <w:rFonts w:ascii="Verdana" w:hAnsi="Verdana" w:cs="Courier New"/>
          <w:bCs/>
          <w:sz w:val="24"/>
          <w:szCs w:val="24"/>
          <w:shd w:val="clear" w:color="auto" w:fill="FFFFFF"/>
          <w:lang w:val="es-ES"/>
        </w:rPr>
        <w:t>, en concreto, su objeto social es la i</w:t>
      </w:r>
      <w:r w:rsidR="00B441C2" w:rsidRPr="00B441C2">
        <w:rPr>
          <w:rFonts w:ascii="Verdana" w:hAnsi="Verdana" w:cs="Courier New"/>
          <w:bCs/>
          <w:sz w:val="24"/>
          <w:szCs w:val="24"/>
          <w:shd w:val="clear" w:color="auto" w:fill="FFFFFF"/>
          <w:lang w:val="es-ES"/>
        </w:rPr>
        <w:t>ntermediaci</w:t>
      </w:r>
      <w:r w:rsidR="00B441C2">
        <w:rPr>
          <w:rFonts w:ascii="Verdana" w:hAnsi="Verdana" w:cs="Courier New"/>
          <w:bCs/>
          <w:sz w:val="24"/>
          <w:szCs w:val="24"/>
          <w:shd w:val="clear" w:color="auto" w:fill="FFFFFF"/>
          <w:lang w:val="es-ES"/>
        </w:rPr>
        <w:t>ón i</w:t>
      </w:r>
      <w:r w:rsidR="00B441C2" w:rsidRPr="00B441C2">
        <w:rPr>
          <w:rFonts w:ascii="Verdana" w:hAnsi="Verdana" w:cs="Courier New"/>
          <w:bCs/>
          <w:sz w:val="24"/>
          <w:szCs w:val="24"/>
          <w:shd w:val="clear" w:color="auto" w:fill="FFFFFF"/>
          <w:lang w:val="es-ES"/>
        </w:rPr>
        <w:t xml:space="preserve">nmobiliaria y </w:t>
      </w:r>
      <w:r w:rsidR="00B441C2">
        <w:rPr>
          <w:rFonts w:ascii="Verdana" w:hAnsi="Verdana" w:cs="Courier New"/>
          <w:bCs/>
          <w:sz w:val="24"/>
          <w:szCs w:val="24"/>
          <w:shd w:val="clear" w:color="auto" w:fill="FFFFFF"/>
          <w:lang w:val="es-ES"/>
        </w:rPr>
        <w:t>servicios relacionados, como gestión de pré</w:t>
      </w:r>
      <w:r w:rsidR="00B441C2" w:rsidRPr="00B441C2">
        <w:rPr>
          <w:rFonts w:ascii="Verdana" w:hAnsi="Verdana" w:cs="Courier New"/>
          <w:bCs/>
          <w:sz w:val="24"/>
          <w:szCs w:val="24"/>
          <w:shd w:val="clear" w:color="auto" w:fill="FFFFFF"/>
          <w:lang w:val="es-ES"/>
        </w:rPr>
        <w:t xml:space="preserve">stamos y </w:t>
      </w:r>
      <w:r w:rsidR="00B441C2">
        <w:rPr>
          <w:rFonts w:ascii="Verdana" w:hAnsi="Verdana" w:cs="Courier New"/>
          <w:bCs/>
          <w:sz w:val="24"/>
          <w:szCs w:val="24"/>
          <w:shd w:val="clear" w:color="auto" w:fill="FFFFFF"/>
          <w:lang w:val="es-ES"/>
        </w:rPr>
        <w:t>a</w:t>
      </w:r>
      <w:r w:rsidR="00B441C2" w:rsidRPr="00B441C2">
        <w:rPr>
          <w:rFonts w:ascii="Verdana" w:hAnsi="Verdana" w:cs="Courier New"/>
          <w:bCs/>
          <w:sz w:val="24"/>
          <w:szCs w:val="24"/>
          <w:shd w:val="clear" w:color="auto" w:fill="FFFFFF"/>
          <w:lang w:val="es-ES"/>
        </w:rPr>
        <w:t>sesoramiento</w:t>
      </w:r>
      <w:r w:rsidRPr="007C6FD6">
        <w:rPr>
          <w:rFonts w:ascii="Verdana" w:hAnsi="Verdana" w:cs="Courier New"/>
          <w:bCs/>
          <w:sz w:val="24"/>
          <w:szCs w:val="24"/>
          <w:shd w:val="clear" w:color="auto" w:fill="FFFFFF"/>
          <w:lang w:val="es-ES"/>
        </w:rPr>
        <w:t xml:space="preserve">. </w:t>
      </w:r>
    </w:p>
    <w:p w14:paraId="0AF02B9A" w14:textId="77777777" w:rsidR="0001519D" w:rsidRDefault="0001519D">
      <w:pPr>
        <w:shd w:val="clear" w:color="auto" w:fill="FFFFFF"/>
        <w:spacing w:after="0" w:line="360" w:lineRule="auto"/>
        <w:ind w:firstLine="708"/>
        <w:jc w:val="both"/>
        <w:rPr>
          <w:rFonts w:ascii="Verdana" w:hAnsi="Verdana" w:cs="Courier New"/>
          <w:bCs/>
          <w:sz w:val="24"/>
          <w:szCs w:val="24"/>
          <w:shd w:val="clear" w:color="auto" w:fill="FFFFFF"/>
          <w:lang w:val="es-ES"/>
        </w:rPr>
      </w:pPr>
    </w:p>
    <w:p w14:paraId="3AC57B8D" w14:textId="78ADC007" w:rsidR="00794D43" w:rsidRPr="007C6FD6" w:rsidRDefault="0001519D">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De conformidad a lo dispuesto en el </w:t>
      </w:r>
      <w:r w:rsidRPr="005F00D1">
        <w:rPr>
          <w:rFonts w:ascii="Verdana" w:hAnsi="Verdana" w:cs="Courier New"/>
          <w:b/>
          <w:bCs/>
          <w:sz w:val="24"/>
          <w:szCs w:val="24"/>
          <w:shd w:val="clear" w:color="auto" w:fill="FFFFFF"/>
          <w:lang w:val="es-ES"/>
          <w:rPrChange w:id="88" w:author="ine" w:date="2017-10-20T08:02:00Z">
            <w:rPr>
              <w:rFonts w:ascii="Verdana" w:hAnsi="Verdana" w:cs="Courier New"/>
              <w:bCs/>
              <w:sz w:val="24"/>
              <w:szCs w:val="24"/>
              <w:shd w:val="clear" w:color="auto" w:fill="FFFFFF"/>
              <w:lang w:val="es-ES"/>
            </w:rPr>
          </w:rPrChange>
        </w:rPr>
        <w:t>artículo</w:t>
      </w:r>
      <w:r>
        <w:rPr>
          <w:rFonts w:ascii="Verdana" w:hAnsi="Verdana" w:cs="Courier New"/>
          <w:bCs/>
          <w:sz w:val="24"/>
          <w:szCs w:val="24"/>
          <w:shd w:val="clear" w:color="auto" w:fill="FFFFFF"/>
          <w:lang w:val="es-ES"/>
        </w:rPr>
        <w:t xml:space="preserve"> </w:t>
      </w:r>
      <w:r w:rsidRPr="0001519D">
        <w:rPr>
          <w:rFonts w:ascii="Verdana" w:hAnsi="Verdana" w:cs="Courier New"/>
          <w:b/>
          <w:bCs/>
          <w:sz w:val="24"/>
          <w:szCs w:val="24"/>
          <w:shd w:val="clear" w:color="auto" w:fill="FFFFFF"/>
          <w:lang w:val="es-ES"/>
        </w:rPr>
        <w:t>1 del Código de Comercio</w:t>
      </w:r>
      <w:r>
        <w:rPr>
          <w:rFonts w:ascii="Verdana" w:hAnsi="Verdana" w:cs="Courier New"/>
          <w:bCs/>
          <w:sz w:val="24"/>
          <w:szCs w:val="24"/>
          <w:shd w:val="clear" w:color="auto" w:fill="FFFFFF"/>
          <w:lang w:val="es-ES"/>
        </w:rPr>
        <w:t xml:space="preserve"> la demandada es una mercantil, y conforme al </w:t>
      </w:r>
      <w:r w:rsidRPr="0001519D">
        <w:rPr>
          <w:rFonts w:ascii="Verdana" w:hAnsi="Verdana" w:cs="Courier New"/>
          <w:b/>
          <w:bCs/>
          <w:sz w:val="24"/>
          <w:szCs w:val="24"/>
          <w:shd w:val="clear" w:color="auto" w:fill="FFFFFF"/>
          <w:lang w:val="es-ES"/>
        </w:rPr>
        <w:t xml:space="preserve">4 del </w:t>
      </w:r>
      <w:r w:rsidRPr="0001519D">
        <w:rPr>
          <w:rFonts w:ascii="Verdana" w:hAnsi="Verdana" w:cs="Courier New"/>
          <w:b/>
          <w:bCs/>
          <w:sz w:val="24"/>
          <w:szCs w:val="24"/>
          <w:shd w:val="clear" w:color="auto" w:fill="FFFFFF"/>
          <w:lang w:val="es-ES"/>
        </w:rPr>
        <w:lastRenderedPageBreak/>
        <w:t>TRLGDCU</w:t>
      </w:r>
      <w:r>
        <w:rPr>
          <w:rFonts w:ascii="Verdana" w:hAnsi="Verdana" w:cs="Courier New"/>
          <w:bCs/>
          <w:sz w:val="24"/>
          <w:szCs w:val="24"/>
          <w:shd w:val="clear" w:color="auto" w:fill="FFFFFF"/>
          <w:lang w:val="es-ES"/>
        </w:rPr>
        <w:t xml:space="preserve">, sus gestores son empresarios, que actúan con un propósito relacionado con su actividad comercial. </w:t>
      </w:r>
      <w:r w:rsidR="00794D43" w:rsidRPr="007C6FD6">
        <w:rPr>
          <w:rFonts w:ascii="Verdana" w:hAnsi="Verdana" w:cs="Courier New"/>
          <w:bCs/>
          <w:sz w:val="24"/>
          <w:szCs w:val="24"/>
          <w:shd w:val="clear" w:color="auto" w:fill="FFFFFF"/>
          <w:lang w:val="es-ES"/>
        </w:rPr>
        <w:t>El Administrador único</w:t>
      </w:r>
      <w:r w:rsidR="00660995" w:rsidRPr="007C6FD6">
        <w:rPr>
          <w:rFonts w:ascii="Verdana" w:hAnsi="Verdana" w:cs="Courier New"/>
          <w:bCs/>
          <w:sz w:val="24"/>
          <w:szCs w:val="24"/>
          <w:shd w:val="clear" w:color="auto" w:fill="FFFFFF"/>
          <w:lang w:val="es-ES"/>
        </w:rPr>
        <w:t xml:space="preserve"> de la sociedad</w:t>
      </w:r>
      <w:r w:rsidR="00794D43" w:rsidRPr="007C6FD6">
        <w:rPr>
          <w:rFonts w:ascii="Verdana" w:hAnsi="Verdana" w:cs="Courier New"/>
          <w:bCs/>
          <w:sz w:val="24"/>
          <w:szCs w:val="24"/>
          <w:shd w:val="clear" w:color="auto" w:fill="FFFFFF"/>
          <w:lang w:val="es-ES"/>
        </w:rPr>
        <w:t>, nombrado por tiempo indefinido</w:t>
      </w:r>
      <w:r w:rsidR="00660995" w:rsidRPr="007C6FD6">
        <w:rPr>
          <w:rFonts w:ascii="Verdana" w:hAnsi="Verdana" w:cs="Courier New"/>
          <w:bCs/>
          <w:sz w:val="24"/>
          <w:szCs w:val="24"/>
          <w:shd w:val="clear" w:color="auto" w:fill="FFFFFF"/>
          <w:lang w:val="es-ES"/>
        </w:rPr>
        <w:t xml:space="preserve"> en fecha </w:t>
      </w:r>
      <w:r w:rsidR="00660995" w:rsidRPr="007C6FD6">
        <w:rPr>
          <w:rFonts w:ascii="Verdana" w:hAnsi="Verdana"/>
          <w:sz w:val="24"/>
          <w:szCs w:val="24"/>
          <w:lang w:val="es-ES"/>
        </w:rPr>
        <w:t xml:space="preserve">4 de </w:t>
      </w:r>
      <w:r w:rsidR="00A5029C" w:rsidRPr="007C6FD6">
        <w:rPr>
          <w:rFonts w:ascii="Verdana" w:hAnsi="Verdana"/>
          <w:sz w:val="24"/>
          <w:szCs w:val="24"/>
          <w:lang w:val="es-ES"/>
        </w:rPr>
        <w:t>junio</w:t>
      </w:r>
      <w:r w:rsidR="00660995" w:rsidRPr="007C6FD6">
        <w:rPr>
          <w:rFonts w:ascii="Verdana" w:hAnsi="Verdana"/>
          <w:sz w:val="24"/>
          <w:szCs w:val="24"/>
          <w:lang w:val="es-ES"/>
        </w:rPr>
        <w:t xml:space="preserve"> de 2.007</w:t>
      </w:r>
      <w:r w:rsidR="00794D43" w:rsidRPr="007C6FD6">
        <w:rPr>
          <w:rFonts w:ascii="Verdana" w:hAnsi="Verdana" w:cs="Courier New"/>
          <w:bCs/>
          <w:sz w:val="24"/>
          <w:szCs w:val="24"/>
          <w:shd w:val="clear" w:color="auto" w:fill="FFFFFF"/>
          <w:lang w:val="es-ES"/>
        </w:rPr>
        <w:t xml:space="preserve">, es Don Julián Pereira del Estal. </w:t>
      </w:r>
    </w:p>
    <w:p w14:paraId="4521AA70" w14:textId="77777777" w:rsidR="000A154A" w:rsidRPr="007C6FD6" w:rsidRDefault="000A154A">
      <w:pPr>
        <w:shd w:val="clear" w:color="auto" w:fill="FFFFFF"/>
        <w:spacing w:after="0" w:line="360" w:lineRule="auto"/>
        <w:ind w:firstLine="708"/>
        <w:jc w:val="both"/>
        <w:rPr>
          <w:rFonts w:ascii="Verdana" w:hAnsi="Verdana" w:cs="Courier New"/>
          <w:bCs/>
          <w:sz w:val="24"/>
          <w:szCs w:val="24"/>
          <w:shd w:val="clear" w:color="auto" w:fill="FFFFFF"/>
          <w:lang w:val="es-ES"/>
        </w:rPr>
      </w:pPr>
    </w:p>
    <w:p w14:paraId="379458D7" w14:textId="57CD79FF" w:rsidR="00F7335C" w:rsidRDefault="002E6018">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El </w:t>
      </w:r>
      <w:r w:rsidR="00B441C2">
        <w:rPr>
          <w:rFonts w:ascii="Verdana" w:hAnsi="Verdana" w:cs="Courier New"/>
          <w:bCs/>
          <w:sz w:val="24"/>
          <w:szCs w:val="24"/>
          <w:shd w:val="clear" w:color="auto" w:fill="FFFFFF"/>
          <w:lang w:val="es-ES"/>
        </w:rPr>
        <w:t>S</w:t>
      </w:r>
      <w:r>
        <w:rPr>
          <w:rFonts w:ascii="Verdana" w:hAnsi="Verdana" w:cs="Courier New"/>
          <w:bCs/>
          <w:sz w:val="24"/>
          <w:szCs w:val="24"/>
          <w:shd w:val="clear" w:color="auto" w:fill="FFFFFF"/>
          <w:lang w:val="es-ES"/>
        </w:rPr>
        <w:t xml:space="preserve">r. JULIÁN PEREIRA DEL ESTAL es hermano y cuñado de mis mandantes respectivamente. Como se verá a lo largo de la exposición de los hechos, </w:t>
      </w:r>
      <w:r w:rsidR="00422805">
        <w:rPr>
          <w:rFonts w:ascii="Verdana" w:hAnsi="Verdana" w:cs="Courier New"/>
          <w:bCs/>
          <w:sz w:val="24"/>
          <w:szCs w:val="24"/>
          <w:shd w:val="clear" w:color="auto" w:fill="FFFFFF"/>
          <w:lang w:val="es-ES"/>
        </w:rPr>
        <w:t xml:space="preserve">D. </w:t>
      </w:r>
      <w:r>
        <w:rPr>
          <w:rFonts w:ascii="Verdana" w:hAnsi="Verdana" w:cs="Courier New"/>
          <w:bCs/>
          <w:sz w:val="24"/>
          <w:szCs w:val="24"/>
          <w:shd w:val="clear" w:color="auto" w:fill="FFFFFF"/>
          <w:lang w:val="es-ES"/>
        </w:rPr>
        <w:t xml:space="preserve"> JULIÁN, a través de la sociedad de la que es administrador, ha abusado severamente del vínculo fraternal que le une a mis patrocinados, negándose a asumir sus obligaciones dinerarias a costa de imponerles una carga económica apabullante. En concreto, la sociedad adquirió un </w:t>
      </w:r>
      <w:r w:rsidR="00422805">
        <w:rPr>
          <w:rFonts w:ascii="Verdana" w:hAnsi="Verdana" w:cs="Courier New"/>
          <w:bCs/>
          <w:sz w:val="24"/>
          <w:szCs w:val="24"/>
          <w:shd w:val="clear" w:color="auto" w:fill="FFFFFF"/>
          <w:lang w:val="es-ES"/>
        </w:rPr>
        <w:t>préstamo</w:t>
      </w:r>
      <w:r>
        <w:rPr>
          <w:rFonts w:ascii="Verdana" w:hAnsi="Verdana" w:cs="Courier New"/>
          <w:bCs/>
          <w:sz w:val="24"/>
          <w:szCs w:val="24"/>
          <w:shd w:val="clear" w:color="auto" w:fill="FFFFFF"/>
          <w:lang w:val="es-ES"/>
        </w:rPr>
        <w:t xml:space="preserve">, como más adelante se detalla, y lleva más de 8 años sin pagar ni una sola cuota, sin </w:t>
      </w:r>
      <w:r w:rsidR="00F7335C">
        <w:rPr>
          <w:rFonts w:ascii="Verdana" w:hAnsi="Verdana" w:cs="Courier New"/>
          <w:bCs/>
          <w:sz w:val="24"/>
          <w:szCs w:val="24"/>
          <w:shd w:val="clear" w:color="auto" w:fill="FFFFFF"/>
          <w:lang w:val="es-ES"/>
        </w:rPr>
        <w:t>haber afrontado</w:t>
      </w:r>
      <w:r>
        <w:rPr>
          <w:rFonts w:ascii="Verdana" w:hAnsi="Verdana" w:cs="Courier New"/>
          <w:bCs/>
          <w:sz w:val="24"/>
          <w:szCs w:val="24"/>
          <w:shd w:val="clear" w:color="auto" w:fill="FFFFFF"/>
          <w:lang w:val="es-ES"/>
        </w:rPr>
        <w:t xml:space="preserve"> ninguna consecuencia </w:t>
      </w:r>
      <w:r w:rsidR="000F5032">
        <w:rPr>
          <w:rFonts w:ascii="Verdana" w:hAnsi="Verdana" w:cs="Courier New"/>
          <w:bCs/>
          <w:sz w:val="24"/>
          <w:szCs w:val="24"/>
          <w:shd w:val="clear" w:color="auto" w:fill="FFFFFF"/>
          <w:lang w:val="es-ES"/>
        </w:rPr>
        <w:t xml:space="preserve">jurídica ni económica ante, la dificultad ética de interponer una demanda contra su propio hermano (accionista y administrador de la mercantil  demandada). La demanda a través de su administrador </w:t>
      </w:r>
      <w:r>
        <w:rPr>
          <w:rFonts w:ascii="Verdana" w:hAnsi="Verdana" w:cs="Courier New"/>
          <w:bCs/>
          <w:sz w:val="24"/>
          <w:szCs w:val="24"/>
          <w:shd w:val="clear" w:color="auto" w:fill="FFFFFF"/>
          <w:lang w:val="es-ES"/>
        </w:rPr>
        <w:t>se niega a</w:t>
      </w:r>
      <w:r w:rsidR="00F7335C">
        <w:rPr>
          <w:rFonts w:ascii="Verdana" w:hAnsi="Verdana" w:cs="Courier New"/>
          <w:bCs/>
          <w:sz w:val="24"/>
          <w:szCs w:val="24"/>
          <w:shd w:val="clear" w:color="auto" w:fill="FFFFFF"/>
          <w:lang w:val="es-ES"/>
        </w:rPr>
        <w:t xml:space="preserve"> hablar</w:t>
      </w:r>
      <w:r w:rsidR="000F5032">
        <w:rPr>
          <w:rFonts w:ascii="Verdana" w:hAnsi="Verdana" w:cs="Courier New"/>
          <w:bCs/>
          <w:sz w:val="24"/>
          <w:szCs w:val="24"/>
          <w:shd w:val="clear" w:color="auto" w:fill="FFFFFF"/>
          <w:lang w:val="es-ES"/>
        </w:rPr>
        <w:t xml:space="preserve"> con mis mandantes desde </w:t>
      </w:r>
      <w:r w:rsidR="00F7335C">
        <w:rPr>
          <w:rFonts w:ascii="Verdana" w:hAnsi="Verdana" w:cs="Courier New"/>
          <w:bCs/>
          <w:sz w:val="24"/>
          <w:szCs w:val="24"/>
          <w:shd w:val="clear" w:color="auto" w:fill="FFFFFF"/>
          <w:lang w:val="es-ES"/>
        </w:rPr>
        <w:t>hace</w:t>
      </w:r>
      <w:r w:rsidR="000F5032">
        <w:rPr>
          <w:rFonts w:ascii="Verdana" w:hAnsi="Verdana" w:cs="Courier New"/>
          <w:bCs/>
          <w:sz w:val="24"/>
          <w:szCs w:val="24"/>
          <w:shd w:val="clear" w:color="auto" w:fill="FFFFFF"/>
          <w:lang w:val="es-ES"/>
        </w:rPr>
        <w:t xml:space="preserve"> mucho tiempo.</w:t>
      </w:r>
    </w:p>
    <w:p w14:paraId="5120F4E4" w14:textId="77777777" w:rsidR="000F5032" w:rsidRDefault="000F5032">
      <w:pPr>
        <w:shd w:val="clear" w:color="auto" w:fill="FFFFFF"/>
        <w:spacing w:after="0" w:line="360" w:lineRule="auto"/>
        <w:ind w:firstLine="708"/>
        <w:jc w:val="both"/>
        <w:rPr>
          <w:rFonts w:ascii="Verdana" w:hAnsi="Verdana" w:cs="Courier New"/>
          <w:bCs/>
          <w:sz w:val="24"/>
          <w:szCs w:val="24"/>
          <w:shd w:val="clear" w:color="auto" w:fill="FFFFFF"/>
          <w:lang w:val="es-ES"/>
        </w:rPr>
      </w:pPr>
    </w:p>
    <w:p w14:paraId="785F9EEC" w14:textId="77777777" w:rsidR="000A154A" w:rsidRDefault="00F7335C">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De su proceder hasta la fecha no puede sino desprenderse que, con explícita mala fe, </w:t>
      </w:r>
      <w:r w:rsidR="000F5032">
        <w:rPr>
          <w:rFonts w:ascii="Verdana" w:hAnsi="Verdana" w:cs="Courier New"/>
          <w:bCs/>
          <w:sz w:val="24"/>
          <w:szCs w:val="24"/>
          <w:shd w:val="clear" w:color="auto" w:fill="FFFFFF"/>
          <w:lang w:val="es-ES"/>
        </w:rPr>
        <w:t xml:space="preserve">la mercantil </w:t>
      </w:r>
      <w:r>
        <w:rPr>
          <w:rFonts w:ascii="Verdana" w:hAnsi="Verdana" w:cs="Courier New"/>
          <w:bCs/>
          <w:sz w:val="24"/>
          <w:szCs w:val="24"/>
          <w:shd w:val="clear" w:color="auto" w:fill="FFFFFF"/>
          <w:lang w:val="es-ES"/>
        </w:rPr>
        <w:t>se ha acomodado en una situación de aprovechamiento constante de mis mandantes, viviendo a su costa, sin afrontar ninguna responsabilidad.</w:t>
      </w:r>
    </w:p>
    <w:p w14:paraId="3A405975" w14:textId="77777777" w:rsidR="00422805" w:rsidRDefault="00422805">
      <w:pPr>
        <w:shd w:val="clear" w:color="auto" w:fill="FFFFFF"/>
        <w:spacing w:after="0" w:line="360" w:lineRule="auto"/>
        <w:ind w:firstLine="708"/>
        <w:jc w:val="both"/>
        <w:rPr>
          <w:rFonts w:ascii="Verdana" w:hAnsi="Verdana" w:cs="Courier New"/>
          <w:bCs/>
          <w:sz w:val="24"/>
          <w:szCs w:val="24"/>
          <w:shd w:val="clear" w:color="auto" w:fill="FFFFFF"/>
          <w:lang w:val="es-ES"/>
        </w:rPr>
      </w:pPr>
    </w:p>
    <w:p w14:paraId="51B4BB50" w14:textId="75CBFC9E" w:rsidR="00422805" w:rsidRPr="007C6FD6" w:rsidRDefault="00422805">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Adicionalmente, como se señala y documenta más adelante, D. JULIÁN PEREIRA es, junto con mis patrocinados, fiador solidario del citado préstamo, sin que haya contribuido hasta la fecha a obligación ninguna como </w:t>
      </w:r>
      <w:r w:rsidR="001E65A5">
        <w:rPr>
          <w:rFonts w:ascii="Verdana" w:hAnsi="Verdana" w:cs="Courier New"/>
          <w:bCs/>
          <w:sz w:val="24"/>
          <w:szCs w:val="24"/>
          <w:shd w:val="clear" w:color="auto" w:fill="FFFFFF"/>
          <w:lang w:val="es-ES"/>
        </w:rPr>
        <w:t>tal</w:t>
      </w:r>
      <w:r>
        <w:rPr>
          <w:rFonts w:ascii="Verdana" w:hAnsi="Verdana" w:cs="Courier New"/>
          <w:bCs/>
          <w:sz w:val="24"/>
          <w:szCs w:val="24"/>
          <w:shd w:val="clear" w:color="auto" w:fill="FFFFFF"/>
          <w:lang w:val="es-ES"/>
        </w:rPr>
        <w:t xml:space="preserve">. </w:t>
      </w:r>
    </w:p>
    <w:p w14:paraId="0760CA9C" w14:textId="77777777" w:rsidR="008547ED" w:rsidRDefault="008547ED">
      <w:pPr>
        <w:shd w:val="clear" w:color="auto" w:fill="FFFFFF"/>
        <w:spacing w:after="0" w:line="360" w:lineRule="auto"/>
        <w:jc w:val="both"/>
        <w:rPr>
          <w:rFonts w:ascii="Verdana" w:hAnsi="Verdana" w:cs="Courier New"/>
          <w:bCs/>
          <w:sz w:val="24"/>
          <w:szCs w:val="24"/>
          <w:shd w:val="clear" w:color="auto" w:fill="FFFFFF"/>
          <w:lang w:val="es-ES"/>
        </w:rPr>
      </w:pPr>
    </w:p>
    <w:p w14:paraId="15C8EF2F" w14:textId="2F6DC434" w:rsidR="009C5710" w:rsidRPr="009C5710" w:rsidRDefault="00C65B83">
      <w:pPr>
        <w:spacing w:after="0"/>
        <w:jc w:val="both"/>
        <w:rPr>
          <w:rFonts w:ascii="Verdana" w:hAnsi="Verdana" w:cs="Courier New"/>
          <w:shd w:val="clear" w:color="auto" w:fill="FFFFFF"/>
          <w:lang w:val="es-ES"/>
        </w:rPr>
      </w:pPr>
      <w:r w:rsidRPr="009C5710">
        <w:rPr>
          <w:rFonts w:ascii="Verdana" w:hAnsi="Verdana" w:cs="Courier New"/>
          <w:bCs/>
          <w:sz w:val="24"/>
          <w:szCs w:val="24"/>
          <w:shd w:val="clear" w:color="auto" w:fill="FFFFFF"/>
          <w:lang w:val="es-ES"/>
        </w:rPr>
        <w:tab/>
        <w:t xml:space="preserve">Señalar igualmente que la Sociedad, pese a continuar </w:t>
      </w:r>
      <w:r w:rsidR="003E157E" w:rsidRPr="009C5710">
        <w:rPr>
          <w:rFonts w:ascii="Verdana" w:hAnsi="Verdana" w:cs="Courier New"/>
          <w:bCs/>
          <w:sz w:val="24"/>
          <w:szCs w:val="24"/>
          <w:shd w:val="clear" w:color="auto" w:fill="FFFFFF"/>
          <w:lang w:val="es-ES"/>
        </w:rPr>
        <w:t>inscrita en el Registro M</w:t>
      </w:r>
      <w:r w:rsidRPr="009C5710">
        <w:rPr>
          <w:rFonts w:ascii="Verdana" w:hAnsi="Verdana" w:cs="Courier New"/>
          <w:bCs/>
          <w:sz w:val="24"/>
          <w:szCs w:val="24"/>
          <w:shd w:val="clear" w:color="auto" w:fill="FFFFFF"/>
          <w:lang w:val="es-ES"/>
        </w:rPr>
        <w:t xml:space="preserve">ercantil, está instaurada en la más absoluta irregularidad, sin </w:t>
      </w:r>
      <w:r w:rsidRPr="009C5710">
        <w:rPr>
          <w:rFonts w:ascii="Verdana" w:hAnsi="Verdana" w:cs="Courier New"/>
          <w:bCs/>
          <w:sz w:val="24"/>
          <w:szCs w:val="24"/>
          <w:shd w:val="clear" w:color="auto" w:fill="FFFFFF"/>
          <w:lang w:val="es-ES"/>
        </w:rPr>
        <w:lastRenderedPageBreak/>
        <w:t xml:space="preserve">presentar las cuentas anuales </w:t>
      </w:r>
      <w:r w:rsidR="003E157E" w:rsidRPr="009C5710">
        <w:rPr>
          <w:rFonts w:ascii="Verdana" w:hAnsi="Verdana" w:cs="Courier New"/>
          <w:bCs/>
          <w:sz w:val="24"/>
          <w:szCs w:val="24"/>
          <w:shd w:val="clear" w:color="auto" w:fill="FFFFFF"/>
          <w:lang w:val="es-ES"/>
        </w:rPr>
        <w:t xml:space="preserve">estando en situación de </w:t>
      </w:r>
      <w:r w:rsidR="001E65A5">
        <w:rPr>
          <w:rFonts w:ascii="Verdana" w:hAnsi="Verdana" w:cs="Courier New"/>
          <w:bCs/>
          <w:sz w:val="24"/>
          <w:szCs w:val="24"/>
          <w:shd w:val="clear" w:color="auto" w:fill="FFFFFF"/>
          <w:lang w:val="es-ES"/>
        </w:rPr>
        <w:t>p</w:t>
      </w:r>
      <w:r w:rsidR="003E157E" w:rsidRPr="009C5710">
        <w:rPr>
          <w:rFonts w:ascii="Verdana" w:hAnsi="Verdana" w:cs="Courier New"/>
          <w:bCs/>
          <w:sz w:val="24"/>
          <w:szCs w:val="24"/>
          <w:shd w:val="clear" w:color="auto" w:fill="FFFFFF"/>
          <w:lang w:val="es-ES"/>
        </w:rPr>
        <w:t>osible cierre de hoja registral</w:t>
      </w:r>
      <w:r w:rsidR="009C5710">
        <w:rPr>
          <w:rFonts w:ascii="Verdana" w:hAnsi="Verdana" w:cs="Courier New"/>
          <w:bCs/>
          <w:sz w:val="24"/>
          <w:szCs w:val="24"/>
          <w:shd w:val="clear" w:color="auto" w:fill="FFFFFF"/>
          <w:lang w:val="es-ES"/>
        </w:rPr>
        <w:t>.</w:t>
      </w:r>
      <w:r w:rsidR="001E65A5">
        <w:rPr>
          <w:rFonts w:ascii="Verdana" w:hAnsi="Verdana" w:cs="Courier New"/>
          <w:bCs/>
          <w:sz w:val="24"/>
          <w:szCs w:val="24"/>
          <w:shd w:val="clear" w:color="auto" w:fill="FFFFFF"/>
          <w:lang w:val="es-ES"/>
        </w:rPr>
        <w:t xml:space="preserve"> </w:t>
      </w:r>
      <w:r w:rsidR="009C5710">
        <w:rPr>
          <w:rFonts w:ascii="Verdana" w:hAnsi="Verdana" w:cs="Courier New"/>
          <w:bCs/>
          <w:sz w:val="24"/>
          <w:szCs w:val="24"/>
          <w:shd w:val="clear" w:color="auto" w:fill="FFFFFF"/>
          <w:lang w:val="es-ES"/>
        </w:rPr>
        <w:t xml:space="preserve">Se aporta como </w:t>
      </w:r>
      <w:r w:rsidR="009C5710" w:rsidRPr="009C5710">
        <w:rPr>
          <w:rFonts w:ascii="Verdana" w:hAnsi="Verdana" w:cs="Courier New"/>
          <w:b/>
          <w:shd w:val="clear" w:color="auto" w:fill="FFFFFF"/>
          <w:lang w:val="es-ES"/>
        </w:rPr>
        <w:t>Documento nº 1</w:t>
      </w:r>
      <w:r w:rsidR="009C5710">
        <w:rPr>
          <w:rFonts w:ascii="Verdana" w:hAnsi="Verdana" w:cs="Courier New"/>
          <w:shd w:val="clear" w:color="auto" w:fill="FFFFFF"/>
          <w:lang w:val="es-ES"/>
        </w:rPr>
        <w:t xml:space="preserve"> el</w:t>
      </w:r>
      <w:r w:rsidR="009C5710" w:rsidRPr="009C5710">
        <w:rPr>
          <w:rFonts w:ascii="Verdana" w:hAnsi="Verdana" w:cs="Courier New"/>
          <w:shd w:val="clear" w:color="auto" w:fill="FFFFFF"/>
          <w:lang w:val="es-ES"/>
        </w:rPr>
        <w:t xml:space="preserve"> Informe de situación registral de ESTUDIO ARROYO, S.L.</w:t>
      </w:r>
    </w:p>
    <w:p w14:paraId="2749745A" w14:textId="0A9A2F58" w:rsidR="00C65B83" w:rsidRDefault="00C65B83">
      <w:pPr>
        <w:shd w:val="clear" w:color="auto" w:fill="FFFFFF"/>
        <w:spacing w:after="0" w:line="360" w:lineRule="auto"/>
        <w:jc w:val="both"/>
        <w:rPr>
          <w:rFonts w:ascii="Verdana" w:hAnsi="Verdana" w:cs="Courier New"/>
          <w:bCs/>
          <w:sz w:val="24"/>
          <w:szCs w:val="24"/>
          <w:shd w:val="clear" w:color="auto" w:fill="FFFFFF"/>
          <w:lang w:val="es-ES"/>
        </w:rPr>
      </w:pPr>
    </w:p>
    <w:p w14:paraId="787C7155" w14:textId="77777777" w:rsidR="00794D43" w:rsidRPr="007C6FD6" w:rsidRDefault="00794D43">
      <w:pPr>
        <w:shd w:val="clear" w:color="auto" w:fill="FFFFFF"/>
        <w:spacing w:after="0" w:line="360" w:lineRule="auto"/>
        <w:ind w:firstLine="708"/>
        <w:jc w:val="both"/>
        <w:rPr>
          <w:rFonts w:ascii="Verdana" w:eastAsia="Times New Roman" w:hAnsi="Verdana" w:cs="Arial"/>
          <w:b/>
          <w:bCs/>
          <w:sz w:val="24"/>
          <w:szCs w:val="24"/>
          <w:lang w:val="es-ES"/>
        </w:rPr>
      </w:pPr>
    </w:p>
    <w:p w14:paraId="5914B57A" w14:textId="77777777" w:rsidR="00BC6BDE" w:rsidRPr="007C6FD6" w:rsidRDefault="00794D43">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
          <w:bCs/>
          <w:caps/>
          <w:sz w:val="24"/>
          <w:szCs w:val="24"/>
          <w:lang w:val="es-ES"/>
        </w:rPr>
        <w:t>Segundo</w:t>
      </w:r>
      <w:r w:rsidRPr="007C6FD6">
        <w:rPr>
          <w:rFonts w:ascii="Verdana" w:eastAsia="Times New Roman" w:hAnsi="Verdana" w:cs="Arial"/>
          <w:b/>
          <w:bCs/>
          <w:sz w:val="24"/>
          <w:szCs w:val="24"/>
          <w:lang w:val="es-ES"/>
        </w:rPr>
        <w:t xml:space="preserve">.- </w:t>
      </w:r>
      <w:r w:rsidRPr="000F5032">
        <w:rPr>
          <w:rFonts w:ascii="Verdana" w:eastAsia="Times New Roman" w:hAnsi="Verdana" w:cs="Arial"/>
          <w:bCs/>
          <w:sz w:val="24"/>
          <w:szCs w:val="24"/>
          <w:u w:val="single"/>
          <w:lang w:val="es-ES"/>
        </w:rPr>
        <w:t>Constitución de préstamo hipotecario</w:t>
      </w:r>
    </w:p>
    <w:p w14:paraId="0A82DCDE" w14:textId="77777777" w:rsidR="00BC6BDE" w:rsidRPr="007C6FD6" w:rsidRDefault="00BC6BDE">
      <w:pPr>
        <w:shd w:val="clear" w:color="auto" w:fill="FFFFFF"/>
        <w:spacing w:after="0" w:line="360" w:lineRule="auto"/>
        <w:jc w:val="both"/>
        <w:rPr>
          <w:rFonts w:ascii="Verdana" w:eastAsia="Times New Roman" w:hAnsi="Verdana" w:cs="Arial"/>
          <w:b/>
          <w:bCs/>
          <w:sz w:val="24"/>
          <w:szCs w:val="24"/>
          <w:lang w:val="es-ES"/>
        </w:rPr>
      </w:pPr>
    </w:p>
    <w:p w14:paraId="595FF86E" w14:textId="0F88E76A" w:rsidR="00660995" w:rsidRDefault="00794D43">
      <w:pPr>
        <w:autoSpaceDE w:val="0"/>
        <w:autoSpaceDN w:val="0"/>
        <w:adjustRightInd w:val="0"/>
        <w:spacing w:after="0" w:line="360" w:lineRule="auto"/>
        <w:ind w:firstLine="708"/>
        <w:jc w:val="both"/>
        <w:rPr>
          <w:rFonts w:ascii="Verdana" w:hAnsi="Verdana"/>
          <w:b/>
          <w:color w:val="000000"/>
          <w:sz w:val="24"/>
          <w:szCs w:val="24"/>
          <w:lang w:val="es-ES"/>
        </w:rPr>
      </w:pPr>
      <w:r w:rsidRPr="007C6FD6">
        <w:rPr>
          <w:rFonts w:ascii="Verdana" w:hAnsi="Verdana"/>
          <w:color w:val="000000"/>
          <w:sz w:val="24"/>
          <w:szCs w:val="24"/>
          <w:lang w:val="es-ES"/>
        </w:rPr>
        <w:t>La sociedad demandada</w:t>
      </w:r>
      <w:r w:rsidR="009A2C8E" w:rsidRPr="007C6FD6">
        <w:rPr>
          <w:rFonts w:ascii="Verdana" w:hAnsi="Verdana"/>
          <w:color w:val="000000"/>
          <w:sz w:val="24"/>
          <w:szCs w:val="24"/>
          <w:lang w:val="es-ES"/>
        </w:rPr>
        <w:t xml:space="preserve"> adquirió la propiedad que consta en el encabezamiento como su domicilio social</w:t>
      </w:r>
      <w:r w:rsidRPr="007C6FD6">
        <w:rPr>
          <w:rFonts w:ascii="Verdana" w:hAnsi="Verdana"/>
          <w:color w:val="000000"/>
          <w:sz w:val="24"/>
          <w:szCs w:val="24"/>
          <w:lang w:val="es-ES"/>
        </w:rPr>
        <w:t>, mediante escritura pública</w:t>
      </w:r>
      <w:r w:rsidR="00B1731D" w:rsidRPr="007C6FD6">
        <w:rPr>
          <w:rFonts w:ascii="Verdana" w:hAnsi="Verdana"/>
          <w:color w:val="000000"/>
          <w:sz w:val="24"/>
          <w:szCs w:val="24"/>
          <w:lang w:val="es-ES"/>
        </w:rPr>
        <w:t xml:space="preserve"> </w:t>
      </w:r>
      <w:r w:rsidRPr="007C6FD6">
        <w:rPr>
          <w:rFonts w:ascii="Verdana" w:hAnsi="Verdana"/>
          <w:color w:val="000000"/>
          <w:sz w:val="24"/>
          <w:szCs w:val="24"/>
          <w:lang w:val="es-ES"/>
        </w:rPr>
        <w:t>otorgada en fecha 5 de septiembre del año 2000, ante el notario de Sevilla D. Luis González Alemá</w:t>
      </w:r>
      <w:r w:rsidR="009A2C8E" w:rsidRPr="007C6FD6">
        <w:rPr>
          <w:rFonts w:ascii="Verdana" w:hAnsi="Verdana"/>
          <w:color w:val="000000"/>
          <w:sz w:val="24"/>
          <w:szCs w:val="24"/>
          <w:lang w:val="es-ES"/>
        </w:rPr>
        <w:t xml:space="preserve">n, número de su protocolo 2003, se aporta a la demanda como </w:t>
      </w:r>
      <w:r w:rsidR="009A2C8E" w:rsidRPr="007C6FD6">
        <w:rPr>
          <w:rFonts w:ascii="Verdana" w:hAnsi="Verdana"/>
          <w:b/>
          <w:color w:val="000000"/>
          <w:sz w:val="24"/>
          <w:szCs w:val="24"/>
          <w:lang w:val="es-ES"/>
        </w:rPr>
        <w:t xml:space="preserve">Documento </w:t>
      </w:r>
      <w:r w:rsidR="003E157E">
        <w:rPr>
          <w:rFonts w:ascii="Verdana" w:hAnsi="Verdana"/>
          <w:b/>
          <w:color w:val="000000"/>
          <w:sz w:val="24"/>
          <w:szCs w:val="24"/>
          <w:lang w:val="es-ES"/>
        </w:rPr>
        <w:t>nº 2</w:t>
      </w:r>
      <w:r w:rsidR="009A2C8E" w:rsidRPr="007C6FD6">
        <w:rPr>
          <w:rFonts w:ascii="Verdana" w:hAnsi="Verdana"/>
          <w:b/>
          <w:color w:val="000000"/>
          <w:sz w:val="24"/>
          <w:szCs w:val="24"/>
          <w:lang w:val="es-ES"/>
        </w:rPr>
        <w:t xml:space="preserve">. </w:t>
      </w:r>
    </w:p>
    <w:p w14:paraId="51CA6E40" w14:textId="77777777" w:rsidR="000F5032" w:rsidRDefault="000F5032">
      <w:pPr>
        <w:autoSpaceDE w:val="0"/>
        <w:autoSpaceDN w:val="0"/>
        <w:adjustRightInd w:val="0"/>
        <w:spacing w:after="0" w:line="360" w:lineRule="auto"/>
        <w:ind w:firstLine="708"/>
        <w:jc w:val="both"/>
        <w:rPr>
          <w:rFonts w:ascii="Verdana" w:hAnsi="Verdana"/>
          <w:color w:val="000000"/>
          <w:sz w:val="24"/>
          <w:szCs w:val="24"/>
          <w:lang w:val="es-ES"/>
        </w:rPr>
      </w:pPr>
    </w:p>
    <w:p w14:paraId="5DF4625E" w14:textId="2869A27B" w:rsidR="00794D43" w:rsidRPr="007C6FD6" w:rsidRDefault="000E1477">
      <w:pPr>
        <w:autoSpaceDE w:val="0"/>
        <w:autoSpaceDN w:val="0"/>
        <w:adjustRightInd w:val="0"/>
        <w:spacing w:after="0" w:line="360" w:lineRule="auto"/>
        <w:jc w:val="both"/>
        <w:rPr>
          <w:rFonts w:ascii="Verdana" w:hAnsi="Verdana"/>
          <w:b/>
          <w:color w:val="000000"/>
          <w:sz w:val="24"/>
          <w:szCs w:val="24"/>
          <w:lang w:val="es-ES"/>
        </w:rPr>
      </w:pPr>
      <w:r>
        <w:rPr>
          <w:rFonts w:ascii="Verdana" w:hAnsi="Verdana"/>
          <w:b/>
          <w:color w:val="000000"/>
          <w:sz w:val="24"/>
          <w:szCs w:val="24"/>
          <w:lang w:val="es-ES"/>
        </w:rPr>
        <w:tab/>
      </w:r>
      <w:r w:rsidR="009A2C8E" w:rsidRPr="007C6FD6">
        <w:rPr>
          <w:rFonts w:ascii="Verdana" w:hAnsi="Verdana"/>
          <w:color w:val="000000"/>
          <w:sz w:val="24"/>
          <w:szCs w:val="24"/>
          <w:lang w:val="es-ES"/>
        </w:rPr>
        <w:t xml:space="preserve">Para tal adquisición, la sociedad se subrogó en el préstamo hipotecario que cargaba la finca, a favor de MONTE DE PIEDAD Y CAJA DE AHORROS DE HUELVA Y SEVILLA, constituida en escritura autorizada ante el notario D. Luis González Alemán, en fecha 11 de julio de 1997 y modificada de nuevo en fecha 15 de julio de 1999. Se aportan dichas escrituras como </w:t>
      </w:r>
      <w:r w:rsidR="009A2C8E" w:rsidRPr="007C6FD6">
        <w:rPr>
          <w:rFonts w:ascii="Verdana" w:hAnsi="Verdana"/>
          <w:b/>
          <w:color w:val="000000"/>
          <w:sz w:val="24"/>
          <w:szCs w:val="24"/>
          <w:lang w:val="es-ES"/>
        </w:rPr>
        <w:t xml:space="preserve">Documentos nº </w:t>
      </w:r>
      <w:r w:rsidR="003E157E">
        <w:rPr>
          <w:rFonts w:ascii="Verdana" w:hAnsi="Verdana"/>
          <w:b/>
          <w:color w:val="000000"/>
          <w:sz w:val="24"/>
          <w:szCs w:val="24"/>
          <w:lang w:val="es-ES"/>
        </w:rPr>
        <w:t>3</w:t>
      </w:r>
      <w:r w:rsidR="009A2C8E" w:rsidRPr="007C6FD6">
        <w:rPr>
          <w:rFonts w:ascii="Verdana" w:hAnsi="Verdana"/>
          <w:b/>
          <w:color w:val="000000"/>
          <w:sz w:val="24"/>
          <w:szCs w:val="24"/>
          <w:lang w:val="es-ES"/>
        </w:rPr>
        <w:t xml:space="preserve"> y </w:t>
      </w:r>
      <w:r w:rsidR="003E157E">
        <w:rPr>
          <w:rFonts w:ascii="Verdana" w:hAnsi="Verdana"/>
          <w:b/>
          <w:color w:val="000000"/>
          <w:sz w:val="24"/>
          <w:szCs w:val="24"/>
          <w:lang w:val="es-ES"/>
        </w:rPr>
        <w:t>4</w:t>
      </w:r>
      <w:r w:rsidR="009A2C8E" w:rsidRPr="007C6FD6">
        <w:rPr>
          <w:rFonts w:ascii="Verdana" w:hAnsi="Verdana"/>
          <w:b/>
          <w:color w:val="000000"/>
          <w:sz w:val="24"/>
          <w:szCs w:val="24"/>
          <w:lang w:val="es-ES"/>
        </w:rPr>
        <w:t>.</w:t>
      </w:r>
    </w:p>
    <w:p w14:paraId="036E972E" w14:textId="77777777" w:rsidR="00660995" w:rsidRPr="007C6FD6" w:rsidRDefault="00660995">
      <w:pPr>
        <w:autoSpaceDE w:val="0"/>
        <w:autoSpaceDN w:val="0"/>
        <w:adjustRightInd w:val="0"/>
        <w:spacing w:after="0" w:line="360" w:lineRule="auto"/>
        <w:jc w:val="both"/>
        <w:rPr>
          <w:rFonts w:ascii="Verdana" w:hAnsi="Verdana"/>
          <w:b/>
          <w:color w:val="000000"/>
          <w:sz w:val="24"/>
          <w:szCs w:val="24"/>
          <w:lang w:val="es-ES"/>
        </w:rPr>
      </w:pPr>
    </w:p>
    <w:p w14:paraId="44AA69D2" w14:textId="77777777" w:rsidR="004E68F8" w:rsidRPr="007C6FD6" w:rsidRDefault="009A2C8E">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tab/>
      </w:r>
    </w:p>
    <w:p w14:paraId="58AA7A46" w14:textId="77777777" w:rsidR="00794D43" w:rsidRPr="000E1477" w:rsidRDefault="009A2C8E">
      <w:pPr>
        <w:autoSpaceDE w:val="0"/>
        <w:autoSpaceDN w:val="0"/>
        <w:adjustRightInd w:val="0"/>
        <w:spacing w:after="0" w:line="360" w:lineRule="auto"/>
        <w:ind w:firstLine="708"/>
        <w:jc w:val="both"/>
        <w:rPr>
          <w:rFonts w:ascii="Verdana" w:hAnsi="Verdana"/>
          <w:color w:val="000000"/>
          <w:sz w:val="24"/>
          <w:szCs w:val="24"/>
          <w:u w:val="single"/>
          <w:lang w:val="es-ES"/>
        </w:rPr>
      </w:pPr>
      <w:r w:rsidRPr="007C6FD6">
        <w:rPr>
          <w:rFonts w:ascii="Verdana" w:eastAsia="Times New Roman" w:hAnsi="Verdana" w:cs="Arial"/>
          <w:b/>
          <w:bCs/>
          <w:caps/>
          <w:sz w:val="24"/>
          <w:szCs w:val="24"/>
          <w:lang w:val="es-ES"/>
        </w:rPr>
        <w:t>Tercero</w:t>
      </w:r>
      <w:r w:rsidRPr="007C6FD6">
        <w:rPr>
          <w:rFonts w:ascii="Verdana" w:hAnsi="Verdana"/>
          <w:b/>
          <w:color w:val="000000"/>
          <w:sz w:val="24"/>
          <w:szCs w:val="24"/>
          <w:lang w:val="es-ES"/>
        </w:rPr>
        <w:t xml:space="preserve">.- </w:t>
      </w:r>
      <w:r w:rsidR="004E68F8" w:rsidRPr="000E1477">
        <w:rPr>
          <w:rFonts w:ascii="Verdana" w:hAnsi="Verdana"/>
          <w:color w:val="000000"/>
          <w:sz w:val="24"/>
          <w:szCs w:val="24"/>
          <w:u w:val="single"/>
          <w:lang w:val="es-ES"/>
        </w:rPr>
        <w:t>Nueva ampliación del préstamo hipotecario, constitución de los demandantes como avalistas</w:t>
      </w:r>
      <w:r w:rsidR="000E1477">
        <w:rPr>
          <w:rFonts w:ascii="Verdana" w:hAnsi="Verdana"/>
          <w:color w:val="000000"/>
          <w:sz w:val="24"/>
          <w:szCs w:val="24"/>
          <w:u w:val="single"/>
          <w:lang w:val="es-ES"/>
        </w:rPr>
        <w:t>.</w:t>
      </w:r>
    </w:p>
    <w:p w14:paraId="1F21B93B" w14:textId="77777777" w:rsidR="009A2C8E" w:rsidRPr="007C6FD6" w:rsidRDefault="009A2C8E">
      <w:pPr>
        <w:autoSpaceDE w:val="0"/>
        <w:autoSpaceDN w:val="0"/>
        <w:adjustRightInd w:val="0"/>
        <w:spacing w:after="0" w:line="360" w:lineRule="auto"/>
        <w:jc w:val="both"/>
        <w:rPr>
          <w:rFonts w:ascii="Verdana" w:hAnsi="Verdana"/>
          <w:b/>
          <w:color w:val="000000"/>
          <w:sz w:val="24"/>
          <w:szCs w:val="24"/>
          <w:lang w:val="es-ES"/>
        </w:rPr>
      </w:pPr>
    </w:p>
    <w:p w14:paraId="6BCBD231" w14:textId="752810FD" w:rsidR="00B1731D" w:rsidRPr="007C6FD6" w:rsidRDefault="00B1731D">
      <w:pPr>
        <w:autoSpaceDE w:val="0"/>
        <w:autoSpaceDN w:val="0"/>
        <w:adjustRightInd w:val="0"/>
        <w:spacing w:after="0" w:line="360" w:lineRule="auto"/>
        <w:ind w:firstLine="708"/>
        <w:jc w:val="both"/>
        <w:rPr>
          <w:rFonts w:ascii="Verdana" w:hAnsi="Verdana"/>
          <w:color w:val="000000"/>
          <w:sz w:val="24"/>
          <w:szCs w:val="24"/>
          <w:lang w:val="es-ES"/>
        </w:rPr>
      </w:pPr>
      <w:r w:rsidRPr="007C6FD6">
        <w:rPr>
          <w:rFonts w:ascii="Verdana" w:hAnsi="Verdana"/>
          <w:color w:val="000000"/>
          <w:sz w:val="24"/>
          <w:szCs w:val="24"/>
          <w:lang w:val="es-ES"/>
        </w:rPr>
        <w:t xml:space="preserve">La sociedad demandada constituyó una ampliación del préstamo hipotecario mediante escritura otorgada en fecha 15 de diciembre del 2004, ante el notario de Sevilla D. Antonio Rueda Redondo, nº de su protocolo 4.357. Se adjunta escritura de modificación y ampliación como </w:t>
      </w:r>
      <w:r w:rsidRPr="007C6FD6">
        <w:rPr>
          <w:rFonts w:ascii="Verdana" w:hAnsi="Verdana"/>
          <w:b/>
          <w:color w:val="000000"/>
          <w:sz w:val="24"/>
          <w:szCs w:val="24"/>
          <w:lang w:val="es-ES"/>
        </w:rPr>
        <w:t xml:space="preserve">Documento </w:t>
      </w:r>
      <w:r w:rsidR="003E157E">
        <w:rPr>
          <w:rFonts w:ascii="Verdana" w:hAnsi="Verdana"/>
          <w:b/>
          <w:color w:val="000000"/>
          <w:sz w:val="24"/>
          <w:szCs w:val="24"/>
          <w:lang w:val="es-ES"/>
        </w:rPr>
        <w:t>nº 5</w:t>
      </w:r>
      <w:r w:rsidRPr="007C6FD6">
        <w:rPr>
          <w:rFonts w:ascii="Verdana" w:hAnsi="Verdana"/>
          <w:color w:val="000000"/>
          <w:sz w:val="24"/>
          <w:szCs w:val="24"/>
          <w:lang w:val="es-ES"/>
        </w:rPr>
        <w:t xml:space="preserve">. </w:t>
      </w:r>
    </w:p>
    <w:p w14:paraId="054B7FC4" w14:textId="77777777" w:rsidR="00B1731D" w:rsidRPr="007C6FD6" w:rsidRDefault="00B1731D">
      <w:pPr>
        <w:autoSpaceDE w:val="0"/>
        <w:autoSpaceDN w:val="0"/>
        <w:adjustRightInd w:val="0"/>
        <w:spacing w:after="0" w:line="360" w:lineRule="auto"/>
        <w:jc w:val="both"/>
        <w:rPr>
          <w:rFonts w:ascii="Verdana" w:hAnsi="Verdana"/>
          <w:b/>
          <w:color w:val="000000"/>
          <w:sz w:val="24"/>
          <w:szCs w:val="24"/>
          <w:lang w:val="es-ES"/>
        </w:rPr>
      </w:pPr>
    </w:p>
    <w:p w14:paraId="3C712D4A" w14:textId="49DBE84B" w:rsidR="004E68F8" w:rsidRDefault="00B1731D">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lastRenderedPageBreak/>
        <w:t xml:space="preserve">Igualmente </w:t>
      </w:r>
      <w:r w:rsidR="00794D43" w:rsidRPr="007C6FD6">
        <w:rPr>
          <w:rFonts w:ascii="Verdana" w:hAnsi="Verdana"/>
          <w:color w:val="000000"/>
          <w:sz w:val="24"/>
          <w:szCs w:val="24"/>
          <w:lang w:val="es-ES"/>
        </w:rPr>
        <w:t xml:space="preserve">Mediante escritura pública otorgada en </w:t>
      </w:r>
      <w:r w:rsidR="00794D43" w:rsidRPr="007C6FD6">
        <w:rPr>
          <w:rFonts w:ascii="Verdana" w:hAnsi="Verdana"/>
          <w:b/>
          <w:sz w:val="24"/>
          <w:szCs w:val="24"/>
          <w:lang w:val="es-ES"/>
        </w:rPr>
        <w:t xml:space="preserve">4 de </w:t>
      </w:r>
      <w:r w:rsidR="00A5029C" w:rsidRPr="007C6FD6">
        <w:rPr>
          <w:rFonts w:ascii="Verdana" w:hAnsi="Verdana"/>
          <w:b/>
          <w:sz w:val="24"/>
          <w:szCs w:val="24"/>
          <w:lang w:val="es-ES"/>
        </w:rPr>
        <w:t>junio</w:t>
      </w:r>
      <w:r w:rsidR="00794D43" w:rsidRPr="007C6FD6">
        <w:rPr>
          <w:rFonts w:ascii="Verdana" w:hAnsi="Verdana"/>
          <w:b/>
          <w:sz w:val="24"/>
          <w:szCs w:val="24"/>
          <w:lang w:val="es-ES"/>
        </w:rPr>
        <w:t xml:space="preserve"> de 2.007</w:t>
      </w:r>
      <w:r w:rsidRPr="007C6FD6">
        <w:rPr>
          <w:rFonts w:ascii="Verdana" w:hAnsi="Verdana"/>
          <w:color w:val="000000"/>
          <w:sz w:val="24"/>
          <w:szCs w:val="24"/>
          <w:lang w:val="es-ES"/>
        </w:rPr>
        <w:t xml:space="preserve"> </w:t>
      </w:r>
      <w:r w:rsidR="00794D43" w:rsidRPr="007C6FD6">
        <w:rPr>
          <w:rFonts w:ascii="Verdana" w:hAnsi="Verdana"/>
          <w:color w:val="000000"/>
          <w:sz w:val="24"/>
          <w:szCs w:val="24"/>
          <w:lang w:val="es-ES"/>
        </w:rPr>
        <w:t>ante el Notario</w:t>
      </w:r>
      <w:r w:rsidRPr="007C6FD6">
        <w:rPr>
          <w:rFonts w:ascii="Verdana" w:hAnsi="Verdana"/>
          <w:color w:val="000000"/>
          <w:sz w:val="24"/>
          <w:szCs w:val="24"/>
          <w:lang w:val="es-ES"/>
        </w:rPr>
        <w:t xml:space="preserve"> del Ilustre Colegio de SEVILLA</w:t>
      </w:r>
      <w:r w:rsidR="00794D43" w:rsidRPr="007C6FD6">
        <w:rPr>
          <w:rFonts w:ascii="Verdana" w:hAnsi="Verdana"/>
          <w:color w:val="000000"/>
          <w:sz w:val="24"/>
          <w:szCs w:val="24"/>
          <w:lang w:val="es-ES"/>
        </w:rPr>
        <w:t xml:space="preserve"> D. </w:t>
      </w:r>
      <w:r w:rsidR="00794D43" w:rsidRPr="007C6FD6">
        <w:rPr>
          <w:rFonts w:ascii="Verdana" w:hAnsi="Verdana"/>
          <w:sz w:val="24"/>
          <w:szCs w:val="24"/>
          <w:lang w:val="es-ES"/>
        </w:rPr>
        <w:t>Antonio Izquierdo Meroño</w:t>
      </w:r>
      <w:r w:rsidR="00794D43" w:rsidRPr="007C6FD6">
        <w:rPr>
          <w:rFonts w:ascii="Verdana" w:hAnsi="Verdana"/>
          <w:color w:val="000000"/>
          <w:sz w:val="24"/>
          <w:szCs w:val="24"/>
          <w:lang w:val="es-ES"/>
        </w:rPr>
        <w:t>,</w:t>
      </w:r>
      <w:r w:rsidRPr="007C6FD6">
        <w:rPr>
          <w:rFonts w:ascii="Verdana" w:hAnsi="Verdana"/>
          <w:color w:val="000000"/>
          <w:sz w:val="24"/>
          <w:szCs w:val="24"/>
          <w:lang w:val="es-ES"/>
        </w:rPr>
        <w:t xml:space="preserve"> </w:t>
      </w:r>
      <w:r w:rsidR="00794D43" w:rsidRPr="007C6FD6">
        <w:rPr>
          <w:rFonts w:ascii="Verdana" w:hAnsi="Verdana"/>
          <w:color w:val="000000"/>
          <w:sz w:val="24"/>
          <w:szCs w:val="24"/>
          <w:lang w:val="es-ES"/>
        </w:rPr>
        <w:t xml:space="preserve">al número </w:t>
      </w:r>
      <w:r w:rsidR="004E68F8" w:rsidRPr="007C6FD6">
        <w:rPr>
          <w:rFonts w:ascii="Verdana" w:hAnsi="Verdana"/>
          <w:color w:val="000000"/>
          <w:sz w:val="24"/>
          <w:szCs w:val="24"/>
          <w:lang w:val="es-ES"/>
        </w:rPr>
        <w:t>1.937</w:t>
      </w:r>
      <w:r w:rsidR="00794D43" w:rsidRPr="007C6FD6">
        <w:rPr>
          <w:rFonts w:ascii="Verdana" w:hAnsi="Verdana"/>
          <w:color w:val="000000"/>
          <w:sz w:val="24"/>
          <w:szCs w:val="24"/>
          <w:lang w:val="es-ES"/>
        </w:rPr>
        <w:t xml:space="preserve"> de su protocolo</w:t>
      </w:r>
      <w:r w:rsidRPr="007C6FD6">
        <w:rPr>
          <w:rFonts w:ascii="Verdana" w:hAnsi="Verdana"/>
          <w:color w:val="000000"/>
          <w:sz w:val="24"/>
          <w:szCs w:val="24"/>
          <w:lang w:val="es-ES"/>
        </w:rPr>
        <w:t>,</w:t>
      </w:r>
      <w:r w:rsidRPr="007C6FD6">
        <w:rPr>
          <w:rFonts w:ascii="Verdana" w:hAnsi="Verdana"/>
          <w:b/>
          <w:color w:val="000000"/>
          <w:sz w:val="24"/>
          <w:szCs w:val="24"/>
          <w:lang w:val="es-ES"/>
        </w:rPr>
        <w:t xml:space="preserve"> </w:t>
      </w:r>
      <w:r w:rsidR="004E68F8" w:rsidRPr="007C6FD6">
        <w:rPr>
          <w:rFonts w:ascii="Verdana" w:hAnsi="Verdana"/>
          <w:color w:val="000000"/>
          <w:sz w:val="24"/>
          <w:szCs w:val="24"/>
          <w:lang w:val="es-ES"/>
        </w:rPr>
        <w:t xml:space="preserve">la sociedad demandada constituyó una </w:t>
      </w:r>
      <w:r w:rsidRPr="007C6FD6">
        <w:rPr>
          <w:rFonts w:ascii="Verdana" w:hAnsi="Verdana"/>
          <w:color w:val="000000"/>
          <w:sz w:val="24"/>
          <w:szCs w:val="24"/>
          <w:lang w:val="es-ES"/>
        </w:rPr>
        <w:t xml:space="preserve">segunda </w:t>
      </w:r>
      <w:r w:rsidR="004E68F8" w:rsidRPr="007C6FD6">
        <w:rPr>
          <w:rFonts w:ascii="Verdana" w:hAnsi="Verdana"/>
          <w:color w:val="000000"/>
          <w:sz w:val="24"/>
          <w:szCs w:val="24"/>
          <w:lang w:val="es-ES"/>
        </w:rPr>
        <w:t xml:space="preserve">ampliación y modificación del precitado préstamo hipotecario. </w:t>
      </w:r>
      <w:r w:rsidR="00B441C2">
        <w:rPr>
          <w:rFonts w:ascii="Verdana" w:hAnsi="Verdana"/>
          <w:color w:val="000000"/>
          <w:sz w:val="24"/>
          <w:szCs w:val="24"/>
          <w:lang w:val="es-ES"/>
        </w:rPr>
        <w:t>M</w:t>
      </w:r>
      <w:r w:rsidR="004E68F8" w:rsidRPr="007C6FD6">
        <w:rPr>
          <w:rFonts w:ascii="Verdana" w:hAnsi="Verdana"/>
          <w:color w:val="000000"/>
          <w:sz w:val="24"/>
          <w:szCs w:val="24"/>
          <w:lang w:val="es-ES"/>
        </w:rPr>
        <w:t>ediante dicha escritura, mis mandantes</w:t>
      </w:r>
      <w:r w:rsidR="000E1477">
        <w:rPr>
          <w:rFonts w:ascii="Verdana" w:hAnsi="Verdana"/>
          <w:color w:val="000000"/>
          <w:sz w:val="24"/>
          <w:szCs w:val="24"/>
          <w:lang w:val="es-ES"/>
        </w:rPr>
        <w:t>, a requerimiento de su hermano y cuñado,</w:t>
      </w:r>
      <w:r w:rsidR="004E68F8" w:rsidRPr="007C6FD6">
        <w:rPr>
          <w:rFonts w:ascii="Verdana" w:hAnsi="Verdana"/>
          <w:color w:val="000000"/>
          <w:sz w:val="24"/>
          <w:szCs w:val="24"/>
          <w:lang w:val="es-ES"/>
        </w:rPr>
        <w:t xml:space="preserve"> se constituyeron </w:t>
      </w:r>
      <w:r w:rsidR="009C5710">
        <w:rPr>
          <w:rFonts w:ascii="Verdana" w:hAnsi="Verdana"/>
          <w:color w:val="000000"/>
          <w:sz w:val="24"/>
          <w:szCs w:val="24"/>
          <w:lang w:val="es-ES"/>
        </w:rPr>
        <w:t xml:space="preserve">junto con el demandado JULIÁN PEREIRA DEL ESTAL </w:t>
      </w:r>
      <w:r w:rsidR="004E68F8" w:rsidRPr="007C6FD6">
        <w:rPr>
          <w:rFonts w:ascii="Verdana" w:hAnsi="Verdana"/>
          <w:color w:val="000000"/>
          <w:sz w:val="24"/>
          <w:szCs w:val="24"/>
          <w:lang w:val="es-ES"/>
        </w:rPr>
        <w:t>como avalistas</w:t>
      </w:r>
      <w:r w:rsidR="00794D43" w:rsidRPr="007C6FD6">
        <w:rPr>
          <w:rFonts w:ascii="Verdana" w:hAnsi="Verdana"/>
          <w:color w:val="000000"/>
          <w:sz w:val="24"/>
          <w:szCs w:val="24"/>
          <w:lang w:val="es-ES"/>
        </w:rPr>
        <w:t xml:space="preserve"> solidari</w:t>
      </w:r>
      <w:r w:rsidR="004E68F8" w:rsidRPr="007C6FD6">
        <w:rPr>
          <w:rFonts w:ascii="Verdana" w:hAnsi="Verdana"/>
          <w:color w:val="000000"/>
          <w:sz w:val="24"/>
          <w:szCs w:val="24"/>
          <w:lang w:val="es-ES"/>
        </w:rPr>
        <w:t>os</w:t>
      </w:r>
      <w:r w:rsidR="00794D43" w:rsidRPr="007C6FD6">
        <w:rPr>
          <w:rFonts w:ascii="Verdana" w:hAnsi="Verdana"/>
          <w:color w:val="000000"/>
          <w:sz w:val="24"/>
          <w:szCs w:val="24"/>
          <w:lang w:val="es-ES"/>
        </w:rPr>
        <w:t xml:space="preserve"> </w:t>
      </w:r>
      <w:r w:rsidR="004E68F8" w:rsidRPr="007C6FD6">
        <w:rPr>
          <w:rFonts w:ascii="Verdana" w:hAnsi="Verdana"/>
          <w:color w:val="000000"/>
          <w:sz w:val="24"/>
          <w:szCs w:val="24"/>
          <w:lang w:val="es-ES"/>
        </w:rPr>
        <w:t>d</w:t>
      </w:r>
      <w:r w:rsidR="00794D43" w:rsidRPr="007C6FD6">
        <w:rPr>
          <w:rFonts w:ascii="Verdana" w:hAnsi="Verdana"/>
          <w:color w:val="000000"/>
          <w:sz w:val="24"/>
          <w:szCs w:val="24"/>
          <w:lang w:val="es-ES"/>
        </w:rPr>
        <w:t>e</w:t>
      </w:r>
      <w:r w:rsidR="004E68F8" w:rsidRPr="007C6FD6">
        <w:rPr>
          <w:rFonts w:ascii="Verdana" w:hAnsi="Verdana"/>
          <w:color w:val="000000"/>
          <w:sz w:val="24"/>
          <w:szCs w:val="24"/>
          <w:lang w:val="es-ES"/>
        </w:rPr>
        <w:t>l préstamo</w:t>
      </w:r>
      <w:r w:rsidR="00794D43" w:rsidRPr="007C6FD6">
        <w:rPr>
          <w:rFonts w:ascii="Verdana" w:hAnsi="Verdana"/>
          <w:color w:val="000000"/>
          <w:sz w:val="24"/>
          <w:szCs w:val="24"/>
          <w:lang w:val="es-ES"/>
        </w:rPr>
        <w:t xml:space="preserve"> íntegramente</w:t>
      </w:r>
      <w:r w:rsidR="004E68F8" w:rsidRPr="007C6FD6">
        <w:rPr>
          <w:rFonts w:ascii="Verdana" w:hAnsi="Verdana"/>
          <w:color w:val="000000"/>
          <w:sz w:val="24"/>
          <w:szCs w:val="24"/>
          <w:lang w:val="es-ES"/>
        </w:rPr>
        <w:t>.</w:t>
      </w:r>
    </w:p>
    <w:p w14:paraId="5CE3345E" w14:textId="77777777" w:rsidR="000E1477" w:rsidRDefault="000E1477">
      <w:pPr>
        <w:autoSpaceDE w:val="0"/>
        <w:autoSpaceDN w:val="0"/>
        <w:adjustRightInd w:val="0"/>
        <w:spacing w:after="0" w:line="360" w:lineRule="auto"/>
        <w:jc w:val="both"/>
        <w:rPr>
          <w:rFonts w:ascii="Verdana" w:hAnsi="Verdana"/>
          <w:color w:val="000000"/>
          <w:sz w:val="24"/>
          <w:szCs w:val="24"/>
          <w:lang w:val="es-ES"/>
        </w:rPr>
      </w:pPr>
    </w:p>
    <w:p w14:paraId="135CD4BD" w14:textId="3DB67D05" w:rsidR="000E1477" w:rsidRPr="007C6FD6" w:rsidRDefault="000E1477">
      <w:pPr>
        <w:autoSpaceDE w:val="0"/>
        <w:autoSpaceDN w:val="0"/>
        <w:adjustRightInd w:val="0"/>
        <w:spacing w:after="0" w:line="360" w:lineRule="auto"/>
        <w:jc w:val="both"/>
        <w:rPr>
          <w:rFonts w:ascii="Verdana" w:hAnsi="Verdana"/>
          <w:color w:val="000000"/>
          <w:sz w:val="24"/>
          <w:szCs w:val="24"/>
          <w:lang w:val="es-ES"/>
        </w:rPr>
      </w:pPr>
      <w:r>
        <w:rPr>
          <w:rFonts w:ascii="Verdana" w:hAnsi="Verdana"/>
          <w:color w:val="000000"/>
          <w:sz w:val="24"/>
          <w:szCs w:val="24"/>
          <w:lang w:val="es-ES"/>
        </w:rPr>
        <w:tab/>
      </w:r>
      <w:r w:rsidRPr="007C6FD6">
        <w:rPr>
          <w:rFonts w:ascii="Verdana" w:hAnsi="Verdana"/>
          <w:color w:val="000000"/>
          <w:sz w:val="24"/>
          <w:szCs w:val="24"/>
          <w:lang w:val="es-ES"/>
        </w:rPr>
        <w:t xml:space="preserve">Se acompaña esta escritura como </w:t>
      </w:r>
      <w:r w:rsidRPr="007C6FD6">
        <w:rPr>
          <w:rFonts w:ascii="Verdana" w:hAnsi="Verdana"/>
          <w:b/>
          <w:color w:val="000000"/>
          <w:sz w:val="24"/>
          <w:szCs w:val="24"/>
          <w:lang w:val="es-ES"/>
        </w:rPr>
        <w:t xml:space="preserve">Documento </w:t>
      </w:r>
      <w:r w:rsidR="003E157E">
        <w:rPr>
          <w:rFonts w:ascii="Verdana" w:hAnsi="Verdana"/>
          <w:b/>
          <w:color w:val="000000"/>
          <w:sz w:val="24"/>
          <w:szCs w:val="24"/>
          <w:lang w:val="es-ES"/>
        </w:rPr>
        <w:t>nº 6</w:t>
      </w:r>
      <w:r w:rsidRPr="007C6FD6">
        <w:rPr>
          <w:rFonts w:ascii="Verdana" w:hAnsi="Verdana"/>
          <w:color w:val="000000"/>
          <w:sz w:val="24"/>
          <w:szCs w:val="24"/>
          <w:lang w:val="es-ES"/>
        </w:rPr>
        <w:t>, cuya primera copia está debidamente inscrita en el Registro de la Propiedad de SANLÚCAR LA MAYOR nº 2 , al folio 147 del tomo 1886 del libro 152, finca número 7105, inscripción 15.</w:t>
      </w:r>
    </w:p>
    <w:p w14:paraId="6B5A2149" w14:textId="77777777" w:rsidR="00B1731D" w:rsidRPr="007C6FD6" w:rsidRDefault="00B1731D">
      <w:pPr>
        <w:autoSpaceDE w:val="0"/>
        <w:autoSpaceDN w:val="0"/>
        <w:adjustRightInd w:val="0"/>
        <w:spacing w:after="0" w:line="360" w:lineRule="auto"/>
        <w:jc w:val="both"/>
        <w:rPr>
          <w:rFonts w:ascii="Verdana" w:hAnsi="Verdana"/>
          <w:color w:val="000000"/>
          <w:sz w:val="24"/>
          <w:szCs w:val="24"/>
          <w:lang w:val="es-ES"/>
        </w:rPr>
      </w:pPr>
    </w:p>
    <w:p w14:paraId="7BBBEA6C" w14:textId="77777777" w:rsidR="00794D43" w:rsidRPr="007C6FD6" w:rsidRDefault="004E68F8">
      <w:pPr>
        <w:autoSpaceDE w:val="0"/>
        <w:autoSpaceDN w:val="0"/>
        <w:adjustRightInd w:val="0"/>
        <w:spacing w:after="0" w:line="360" w:lineRule="auto"/>
        <w:ind w:firstLine="360"/>
        <w:jc w:val="both"/>
        <w:rPr>
          <w:rFonts w:ascii="Verdana" w:hAnsi="Verdana"/>
          <w:color w:val="000000"/>
          <w:sz w:val="24"/>
          <w:szCs w:val="24"/>
          <w:lang w:val="es-ES"/>
        </w:rPr>
      </w:pPr>
      <w:r w:rsidRPr="007C6FD6">
        <w:rPr>
          <w:rFonts w:ascii="Verdana" w:hAnsi="Verdana"/>
          <w:color w:val="000000"/>
          <w:sz w:val="24"/>
          <w:szCs w:val="24"/>
          <w:lang w:val="es-ES"/>
        </w:rPr>
        <w:t>La deuda hipotecaria, en esta fecha, reunía las</w:t>
      </w:r>
      <w:r w:rsidR="00794D43" w:rsidRPr="007C6FD6">
        <w:rPr>
          <w:rFonts w:ascii="Verdana" w:hAnsi="Verdana"/>
          <w:color w:val="000000"/>
          <w:sz w:val="24"/>
          <w:szCs w:val="24"/>
          <w:lang w:val="es-ES"/>
        </w:rPr>
        <w:t xml:space="preserve"> siguientes características: </w:t>
      </w:r>
    </w:p>
    <w:p w14:paraId="731D29A4" w14:textId="77777777" w:rsidR="00794D43" w:rsidRPr="007C6FD6" w:rsidRDefault="00794D43">
      <w:pPr>
        <w:autoSpaceDE w:val="0"/>
        <w:autoSpaceDN w:val="0"/>
        <w:adjustRightInd w:val="0"/>
        <w:spacing w:after="0" w:line="360" w:lineRule="auto"/>
        <w:jc w:val="both"/>
        <w:rPr>
          <w:rFonts w:ascii="Verdana" w:hAnsi="Verdana"/>
          <w:color w:val="000000"/>
          <w:sz w:val="24"/>
          <w:szCs w:val="24"/>
          <w:lang w:val="es-ES"/>
        </w:rPr>
      </w:pPr>
    </w:p>
    <w:p w14:paraId="40D374E2" w14:textId="77777777" w:rsidR="00794D43" w:rsidRPr="00BA06C7" w:rsidRDefault="00794D43">
      <w:pPr>
        <w:pStyle w:val="Prrafodelista"/>
        <w:numPr>
          <w:ilvl w:val="0"/>
          <w:numId w:val="11"/>
        </w:numPr>
        <w:autoSpaceDE w:val="0"/>
        <w:autoSpaceDN w:val="0"/>
        <w:adjustRightInd w:val="0"/>
        <w:spacing w:after="0" w:line="240" w:lineRule="auto"/>
        <w:ind w:left="360"/>
        <w:jc w:val="both"/>
        <w:rPr>
          <w:rFonts w:ascii="Verdana" w:hAnsi="Verdana"/>
          <w:lang w:val="es-ES"/>
        </w:rPr>
      </w:pPr>
      <w:r w:rsidRPr="00BA06C7">
        <w:rPr>
          <w:rFonts w:ascii="Verdana" w:hAnsi="Verdana"/>
          <w:b/>
          <w:color w:val="000000"/>
          <w:lang w:val="es-ES"/>
        </w:rPr>
        <w:t>Importe total prestado:</w:t>
      </w:r>
      <w:r w:rsidRPr="00BA06C7">
        <w:rPr>
          <w:rFonts w:ascii="Verdana" w:hAnsi="Verdana"/>
          <w:color w:val="000000"/>
          <w:lang w:val="es-ES"/>
        </w:rPr>
        <w:t xml:space="preserve"> </w:t>
      </w:r>
      <w:r w:rsidRPr="00BA06C7">
        <w:rPr>
          <w:rFonts w:ascii="Verdana" w:hAnsi="Verdana"/>
          <w:lang w:val="es-ES"/>
        </w:rPr>
        <w:t>TRESCIENTOS TREINTA Y NUEVE MIL DOSCIENTOS CUARENTA Y DOS EUROS Y NOVENTA Y UN CÉNTIMOS DE EURO (339.242,91 €).</w:t>
      </w:r>
    </w:p>
    <w:p w14:paraId="0B37E922" w14:textId="77777777" w:rsidR="00794D43" w:rsidRPr="00BA06C7" w:rsidRDefault="00794D43">
      <w:pPr>
        <w:autoSpaceDE w:val="0"/>
        <w:autoSpaceDN w:val="0"/>
        <w:adjustRightInd w:val="0"/>
        <w:spacing w:after="0" w:line="240" w:lineRule="auto"/>
        <w:ind w:firstLineChars="709" w:firstLine="1560"/>
        <w:jc w:val="both"/>
        <w:rPr>
          <w:rFonts w:ascii="Verdana" w:hAnsi="Verdana"/>
          <w:lang w:val="es-ES"/>
        </w:rPr>
      </w:pPr>
    </w:p>
    <w:p w14:paraId="7AF76775" w14:textId="1730AA44" w:rsidR="00794D43" w:rsidRPr="00BA06C7" w:rsidRDefault="00794D43">
      <w:pPr>
        <w:pStyle w:val="Prrafodelista"/>
        <w:numPr>
          <w:ilvl w:val="0"/>
          <w:numId w:val="11"/>
        </w:numPr>
        <w:autoSpaceDE w:val="0"/>
        <w:autoSpaceDN w:val="0"/>
        <w:adjustRightInd w:val="0"/>
        <w:spacing w:after="0" w:line="240" w:lineRule="auto"/>
        <w:ind w:left="360"/>
        <w:jc w:val="both"/>
        <w:rPr>
          <w:rFonts w:ascii="Verdana" w:hAnsi="Verdana"/>
          <w:lang w:val="es-ES"/>
        </w:rPr>
      </w:pPr>
      <w:r w:rsidRPr="00BA06C7">
        <w:rPr>
          <w:rFonts w:ascii="Verdana" w:hAnsi="Verdana"/>
          <w:b/>
          <w:lang w:val="es-ES"/>
        </w:rPr>
        <w:t>Principal adeudado</w:t>
      </w:r>
      <w:r w:rsidRPr="00BA06C7">
        <w:rPr>
          <w:rFonts w:ascii="Verdana" w:hAnsi="Verdana"/>
          <w:lang w:val="es-ES"/>
        </w:rPr>
        <w:t>:</w:t>
      </w:r>
      <w:r w:rsidR="009C5710">
        <w:rPr>
          <w:rFonts w:ascii="Verdana" w:hAnsi="Verdana"/>
          <w:lang w:val="es-ES"/>
        </w:rPr>
        <w:t xml:space="preserve"> </w:t>
      </w:r>
      <w:r w:rsidRPr="00BA06C7">
        <w:rPr>
          <w:rFonts w:ascii="Verdana" w:hAnsi="Verdana"/>
          <w:lang w:val="es-ES"/>
        </w:rPr>
        <w:t xml:space="preserve">TRESCIENTOS </w:t>
      </w:r>
      <w:r w:rsidR="009C5710">
        <w:rPr>
          <w:rFonts w:ascii="Verdana" w:hAnsi="Verdana"/>
          <w:lang w:val="es-ES"/>
        </w:rPr>
        <w:t xml:space="preserve">CUATRO </w:t>
      </w:r>
      <w:r w:rsidRPr="00BA06C7">
        <w:rPr>
          <w:rFonts w:ascii="Verdana" w:hAnsi="Verdana"/>
          <w:lang w:val="es-ES"/>
        </w:rPr>
        <w:t xml:space="preserve">MIL </w:t>
      </w:r>
      <w:r w:rsidR="009C5710">
        <w:rPr>
          <w:rFonts w:ascii="Verdana" w:hAnsi="Verdana"/>
          <w:lang w:val="es-ES"/>
        </w:rPr>
        <w:t xml:space="preserve">SEISCIENTOS </w:t>
      </w:r>
      <w:r w:rsidRPr="00BA06C7">
        <w:rPr>
          <w:rFonts w:ascii="Verdana" w:hAnsi="Verdana"/>
          <w:lang w:val="es-ES"/>
        </w:rPr>
        <w:t xml:space="preserve">SESENTA Y </w:t>
      </w:r>
      <w:r w:rsidR="009C5710">
        <w:rPr>
          <w:rFonts w:ascii="Verdana" w:hAnsi="Verdana"/>
          <w:lang w:val="es-ES"/>
        </w:rPr>
        <w:t>CUATRO</w:t>
      </w:r>
      <w:r w:rsidRPr="00BA06C7">
        <w:rPr>
          <w:rFonts w:ascii="Verdana" w:hAnsi="Verdana"/>
          <w:lang w:val="es-ES"/>
        </w:rPr>
        <w:t xml:space="preserve"> EUROS CON </w:t>
      </w:r>
      <w:r w:rsidR="009C5710">
        <w:rPr>
          <w:rFonts w:ascii="Verdana" w:hAnsi="Verdana"/>
          <w:lang w:val="es-ES"/>
        </w:rPr>
        <w:t>CINCUENTA Y TRES</w:t>
      </w:r>
      <w:r w:rsidRPr="00BA06C7">
        <w:rPr>
          <w:rFonts w:ascii="Verdana" w:hAnsi="Verdana"/>
          <w:lang w:val="es-ES"/>
        </w:rPr>
        <w:t xml:space="preserve"> CÉNTIMOS (</w:t>
      </w:r>
      <w:r w:rsidR="009C5710" w:rsidRPr="009C5710">
        <w:rPr>
          <w:rFonts w:ascii="Verdana" w:hAnsi="Verdana"/>
          <w:lang w:val="es-ES"/>
        </w:rPr>
        <w:t>304.664,53 €</w:t>
      </w:r>
      <w:r w:rsidRPr="00BA06C7">
        <w:rPr>
          <w:rFonts w:ascii="Verdana" w:hAnsi="Verdana"/>
          <w:lang w:val="es-ES"/>
        </w:rPr>
        <w:t>.)</w:t>
      </w:r>
    </w:p>
    <w:p w14:paraId="0048F6DB" w14:textId="77777777" w:rsidR="00794D43" w:rsidRPr="00BA06C7" w:rsidRDefault="00794D43">
      <w:pPr>
        <w:autoSpaceDE w:val="0"/>
        <w:autoSpaceDN w:val="0"/>
        <w:adjustRightInd w:val="0"/>
        <w:spacing w:after="0" w:line="240" w:lineRule="auto"/>
        <w:ind w:firstLineChars="709" w:firstLine="1560"/>
        <w:jc w:val="both"/>
        <w:rPr>
          <w:rFonts w:ascii="Verdana" w:hAnsi="Verdana"/>
          <w:lang w:val="es-ES"/>
        </w:rPr>
      </w:pPr>
    </w:p>
    <w:p w14:paraId="0A32F313" w14:textId="77777777" w:rsidR="00794D43" w:rsidRPr="00BA06C7" w:rsidRDefault="00794D43">
      <w:pPr>
        <w:pStyle w:val="Prrafodelista"/>
        <w:numPr>
          <w:ilvl w:val="0"/>
          <w:numId w:val="11"/>
        </w:numPr>
        <w:autoSpaceDE w:val="0"/>
        <w:autoSpaceDN w:val="0"/>
        <w:adjustRightInd w:val="0"/>
        <w:spacing w:after="0" w:line="240" w:lineRule="auto"/>
        <w:ind w:left="360"/>
        <w:jc w:val="both"/>
        <w:rPr>
          <w:rFonts w:ascii="Verdana" w:hAnsi="Verdana"/>
          <w:color w:val="000000"/>
          <w:lang w:val="es-ES"/>
        </w:rPr>
      </w:pPr>
      <w:r w:rsidRPr="00BA06C7">
        <w:rPr>
          <w:rFonts w:ascii="Verdana" w:hAnsi="Verdana"/>
          <w:b/>
          <w:color w:val="000000"/>
          <w:lang w:val="es-ES"/>
        </w:rPr>
        <w:t>Plazo de devolución</w:t>
      </w:r>
      <w:r w:rsidRPr="00BA06C7">
        <w:rPr>
          <w:rFonts w:ascii="Verdana" w:hAnsi="Verdana"/>
          <w:color w:val="000000"/>
          <w:lang w:val="es-ES"/>
        </w:rPr>
        <w:t>: Estudio Arroyo S.L. se comprometió a reintegrar el importe referenciado en el plazo de VEINTE Y UN (21) años, mediante el pago de DOSCIENTAS CINCUENTA Y DOS (252) cuotas mensuales de amortización, a contar a partir del CINCO DE MAYO DE DOS MIL SIETE.</w:t>
      </w:r>
    </w:p>
    <w:p w14:paraId="5FA3C644" w14:textId="77777777" w:rsidR="00794D43" w:rsidRPr="00BA06C7" w:rsidRDefault="00794D43">
      <w:pPr>
        <w:autoSpaceDE w:val="0"/>
        <w:autoSpaceDN w:val="0"/>
        <w:adjustRightInd w:val="0"/>
        <w:spacing w:after="0" w:line="240" w:lineRule="auto"/>
        <w:ind w:firstLineChars="709" w:firstLine="1560"/>
        <w:jc w:val="both"/>
        <w:rPr>
          <w:rFonts w:ascii="Verdana" w:hAnsi="Verdana"/>
          <w:color w:val="000000"/>
          <w:lang w:val="es-ES"/>
        </w:rPr>
      </w:pPr>
    </w:p>
    <w:p w14:paraId="28FA06EC" w14:textId="77777777" w:rsidR="00794D43" w:rsidRPr="00BA06C7" w:rsidRDefault="00660995">
      <w:pPr>
        <w:pStyle w:val="Prrafodelista"/>
        <w:numPr>
          <w:ilvl w:val="0"/>
          <w:numId w:val="11"/>
        </w:numPr>
        <w:autoSpaceDE w:val="0"/>
        <w:autoSpaceDN w:val="0"/>
        <w:adjustRightInd w:val="0"/>
        <w:spacing w:after="0" w:line="240" w:lineRule="auto"/>
        <w:ind w:left="360"/>
        <w:jc w:val="both"/>
        <w:rPr>
          <w:rFonts w:ascii="Verdana" w:hAnsi="Verdana"/>
          <w:color w:val="000000"/>
          <w:lang w:val="es-ES"/>
        </w:rPr>
      </w:pPr>
      <w:r w:rsidRPr="00BA06C7">
        <w:rPr>
          <w:rFonts w:ascii="Verdana" w:hAnsi="Verdana"/>
          <w:b/>
          <w:color w:val="000000"/>
          <w:lang w:val="es-ES"/>
        </w:rPr>
        <w:t>Tipo</w:t>
      </w:r>
      <w:r w:rsidR="00794D43" w:rsidRPr="00BA06C7">
        <w:rPr>
          <w:rFonts w:ascii="Verdana" w:hAnsi="Verdana"/>
          <w:b/>
          <w:color w:val="000000"/>
          <w:lang w:val="es-ES"/>
        </w:rPr>
        <w:t xml:space="preserve"> de interés:</w:t>
      </w:r>
      <w:r w:rsidR="00794D43" w:rsidRPr="00BA06C7">
        <w:rPr>
          <w:rFonts w:ascii="Verdana" w:hAnsi="Verdana"/>
          <w:color w:val="000000"/>
          <w:lang w:val="es-ES"/>
        </w:rPr>
        <w:t xml:space="preserve"> </w:t>
      </w:r>
      <w:r w:rsidR="00794D43" w:rsidRPr="00BA06C7">
        <w:rPr>
          <w:rFonts w:ascii="Verdana" w:hAnsi="Verdana"/>
          <w:lang w:val="es-ES"/>
        </w:rPr>
        <w:t>5,20%</w:t>
      </w:r>
      <w:r w:rsidR="00794D43" w:rsidRPr="00BA06C7">
        <w:rPr>
          <w:rFonts w:ascii="Verdana" w:hAnsi="Verdana"/>
          <w:color w:val="000000"/>
          <w:lang w:val="es-ES"/>
        </w:rPr>
        <w:t xml:space="preserve"> Tipo de interés nominal anual fijo para el primer año. Los años sucesivos se amortizaría mediante cuotas, comprensivas de capital e intereses, calculadas al tipo vigente en cada momento por el sistema de amortización de cuotas crecientes en prog</w:t>
      </w:r>
      <w:r w:rsidR="00B1731D" w:rsidRPr="00BA06C7">
        <w:rPr>
          <w:rFonts w:ascii="Verdana" w:hAnsi="Verdana"/>
          <w:color w:val="000000"/>
          <w:lang w:val="es-ES"/>
        </w:rPr>
        <w:t>resión geométrica de razón un 2,</w:t>
      </w:r>
      <w:r w:rsidR="00794D43" w:rsidRPr="00BA06C7">
        <w:rPr>
          <w:rFonts w:ascii="Verdana" w:hAnsi="Verdana"/>
          <w:color w:val="000000"/>
          <w:lang w:val="es-ES"/>
        </w:rPr>
        <w:t>50 % cada DOCE MESES, con los siguientes intereses:</w:t>
      </w:r>
    </w:p>
    <w:p w14:paraId="1AE84954" w14:textId="77777777" w:rsidR="00794D43" w:rsidRPr="00BA06C7" w:rsidRDefault="00794D43">
      <w:pPr>
        <w:autoSpaceDE w:val="0"/>
        <w:autoSpaceDN w:val="0"/>
        <w:adjustRightInd w:val="0"/>
        <w:spacing w:after="0" w:line="240" w:lineRule="auto"/>
        <w:ind w:firstLineChars="709" w:firstLine="1560"/>
        <w:jc w:val="both"/>
        <w:rPr>
          <w:rFonts w:ascii="Verdana" w:hAnsi="Verdana"/>
          <w:color w:val="000000"/>
          <w:lang w:val="es-ES"/>
        </w:rPr>
      </w:pPr>
    </w:p>
    <w:p w14:paraId="5C51DAD4" w14:textId="77777777" w:rsidR="00794D43" w:rsidRPr="00BA06C7" w:rsidRDefault="00794D43">
      <w:pPr>
        <w:pStyle w:val="Prrafodelista"/>
        <w:numPr>
          <w:ilvl w:val="0"/>
          <w:numId w:val="14"/>
        </w:numPr>
        <w:spacing w:after="0" w:line="240" w:lineRule="auto"/>
        <w:ind w:left="1788"/>
        <w:jc w:val="both"/>
        <w:rPr>
          <w:rFonts w:ascii="Verdana" w:hAnsi="Verdana"/>
          <w:lang w:val="es-ES"/>
        </w:rPr>
      </w:pPr>
      <w:r w:rsidRPr="00BA06C7">
        <w:rPr>
          <w:rFonts w:ascii="Verdana" w:hAnsi="Verdana"/>
          <w:lang w:val="es-ES"/>
        </w:rPr>
        <w:t>Primeros 12 meses: periodo de carencia, debiendo abonar un tipo de interés nominal anual del 5.20 %.</w:t>
      </w:r>
    </w:p>
    <w:p w14:paraId="4B44E383" w14:textId="77777777" w:rsidR="00794D43" w:rsidRPr="00BA06C7" w:rsidRDefault="00794D43">
      <w:pPr>
        <w:pStyle w:val="Prrafodelista"/>
        <w:numPr>
          <w:ilvl w:val="0"/>
          <w:numId w:val="14"/>
        </w:numPr>
        <w:spacing w:after="0" w:line="240" w:lineRule="auto"/>
        <w:ind w:left="1788"/>
        <w:jc w:val="both"/>
        <w:rPr>
          <w:rFonts w:ascii="Verdana" w:hAnsi="Verdana"/>
          <w:lang w:val="es-ES"/>
        </w:rPr>
      </w:pPr>
      <w:r w:rsidRPr="00BA06C7">
        <w:rPr>
          <w:rFonts w:ascii="Verdana" w:hAnsi="Verdana"/>
          <w:lang w:val="es-ES"/>
        </w:rPr>
        <w:t xml:space="preserve">Siguientes 24 meses : 5,20% </w:t>
      </w:r>
    </w:p>
    <w:p w14:paraId="2CD8F308" w14:textId="77777777" w:rsidR="00794D43" w:rsidRPr="00BA06C7" w:rsidRDefault="00794D43">
      <w:pPr>
        <w:pStyle w:val="Prrafodelista"/>
        <w:numPr>
          <w:ilvl w:val="0"/>
          <w:numId w:val="14"/>
        </w:numPr>
        <w:spacing w:after="0" w:line="240" w:lineRule="auto"/>
        <w:ind w:left="1788"/>
        <w:jc w:val="both"/>
        <w:rPr>
          <w:rFonts w:ascii="Verdana" w:hAnsi="Verdana"/>
          <w:lang w:val="es-ES"/>
        </w:rPr>
      </w:pPr>
      <w:r w:rsidRPr="00BA06C7">
        <w:rPr>
          <w:rFonts w:ascii="Verdana" w:hAnsi="Verdana"/>
          <w:lang w:val="es-ES"/>
        </w:rPr>
        <w:lastRenderedPageBreak/>
        <w:t>Restantes 216 meses: EURIBOR (EURO INTERBANK OFFERED RATE)+0,80% revisable semestralmente.</w:t>
      </w:r>
    </w:p>
    <w:p w14:paraId="19F0369A" w14:textId="77777777" w:rsidR="00794D43" w:rsidRPr="00BA06C7" w:rsidRDefault="00794D43">
      <w:pPr>
        <w:spacing w:after="0" w:line="240" w:lineRule="auto"/>
        <w:ind w:firstLineChars="709" w:firstLine="1560"/>
        <w:jc w:val="both"/>
        <w:rPr>
          <w:rFonts w:ascii="Verdana" w:hAnsi="Verdana"/>
          <w:lang w:val="es-ES"/>
        </w:rPr>
      </w:pPr>
    </w:p>
    <w:p w14:paraId="2F6B6A5E" w14:textId="77777777" w:rsidR="00794D43" w:rsidRPr="00BA06C7" w:rsidRDefault="00794D43">
      <w:pPr>
        <w:pStyle w:val="Prrafodelista"/>
        <w:numPr>
          <w:ilvl w:val="0"/>
          <w:numId w:val="11"/>
        </w:numPr>
        <w:spacing w:after="0" w:line="240" w:lineRule="auto"/>
        <w:ind w:left="360"/>
        <w:jc w:val="both"/>
        <w:rPr>
          <w:rFonts w:ascii="Verdana" w:hAnsi="Verdana"/>
          <w:color w:val="000000"/>
          <w:lang w:val="es-ES"/>
        </w:rPr>
      </w:pPr>
      <w:r w:rsidRPr="00BA06C7">
        <w:rPr>
          <w:rFonts w:ascii="Verdana" w:hAnsi="Verdana"/>
          <w:b/>
          <w:color w:val="000000"/>
          <w:lang w:val="es-ES"/>
        </w:rPr>
        <w:t>Garantía de devolución del préstamo</w:t>
      </w:r>
      <w:r w:rsidRPr="00BA06C7">
        <w:rPr>
          <w:rFonts w:ascii="Verdana" w:hAnsi="Verdana"/>
          <w:color w:val="000000"/>
          <w:lang w:val="es-ES"/>
        </w:rPr>
        <w:t xml:space="preserve">: En la referida escritura se estableció que para garantizar la devolución de las cantidades prestadas lo siguiente: </w:t>
      </w:r>
    </w:p>
    <w:p w14:paraId="46DC695F" w14:textId="77777777" w:rsidR="00794D43" w:rsidRPr="00BA06C7" w:rsidRDefault="00794D43">
      <w:pPr>
        <w:spacing w:after="0" w:line="240" w:lineRule="auto"/>
        <w:ind w:firstLineChars="709" w:firstLine="1560"/>
        <w:jc w:val="both"/>
        <w:rPr>
          <w:rFonts w:ascii="Verdana" w:hAnsi="Verdana"/>
          <w:color w:val="000000"/>
          <w:lang w:val="es-ES"/>
        </w:rPr>
      </w:pPr>
    </w:p>
    <w:p w14:paraId="10C33775" w14:textId="77777777" w:rsidR="00794D43" w:rsidRPr="00BA06C7" w:rsidRDefault="00794D43">
      <w:pPr>
        <w:pStyle w:val="Prrafodelista"/>
        <w:numPr>
          <w:ilvl w:val="0"/>
          <w:numId w:val="12"/>
        </w:numPr>
        <w:spacing w:after="0" w:line="240" w:lineRule="auto"/>
        <w:ind w:left="1776"/>
        <w:jc w:val="both"/>
        <w:rPr>
          <w:rFonts w:ascii="Verdana" w:hAnsi="Verdana"/>
          <w:lang w:val="es-ES"/>
        </w:rPr>
      </w:pPr>
      <w:r w:rsidRPr="00BA06C7">
        <w:rPr>
          <w:rFonts w:ascii="Verdana" w:hAnsi="Verdana"/>
          <w:color w:val="000000"/>
          <w:lang w:val="es-ES"/>
        </w:rPr>
        <w:t>Para el pago sus intereses ordinarios a razón de 5 anualidades al 5,670% que importan NOVENTA Y SEIS MIL CIENTO SETENTA Y CINCO EUROS CON TREINTA Y SEIS CÉNTIMOS (96.175,36 €).</w:t>
      </w:r>
    </w:p>
    <w:p w14:paraId="2C334418" w14:textId="77777777" w:rsidR="00794D43" w:rsidRPr="00BA06C7" w:rsidRDefault="00794D43">
      <w:pPr>
        <w:pStyle w:val="Prrafodelista"/>
        <w:spacing w:after="0" w:line="240" w:lineRule="auto"/>
        <w:ind w:left="360" w:firstLineChars="709" w:firstLine="1560"/>
        <w:jc w:val="both"/>
        <w:rPr>
          <w:rFonts w:ascii="Verdana" w:hAnsi="Verdana"/>
          <w:lang w:val="es-ES"/>
        </w:rPr>
      </w:pPr>
    </w:p>
    <w:p w14:paraId="45C81639" w14:textId="77777777" w:rsidR="00794D43" w:rsidRPr="00BA06C7" w:rsidRDefault="00794D43">
      <w:pPr>
        <w:pStyle w:val="Prrafodelista"/>
        <w:numPr>
          <w:ilvl w:val="0"/>
          <w:numId w:val="12"/>
        </w:numPr>
        <w:spacing w:after="0" w:line="240" w:lineRule="auto"/>
        <w:ind w:left="1776"/>
        <w:jc w:val="both"/>
        <w:rPr>
          <w:rFonts w:ascii="Verdana" w:hAnsi="Verdana"/>
          <w:lang w:val="es-ES"/>
        </w:rPr>
      </w:pPr>
      <w:r w:rsidRPr="00BA06C7">
        <w:rPr>
          <w:rFonts w:ascii="Verdana" w:hAnsi="Verdana"/>
          <w:color w:val="000000"/>
          <w:lang w:val="es-ES"/>
        </w:rPr>
        <w:t>Para el pago de intereses moratorios pactados: se estableció que sin que por sí solos o sumados a los intereses ordinarios pendientes puedan superar el mismo importe de cinco anualidades de intereses ordinarios indicados en el anterior párrafo.</w:t>
      </w:r>
    </w:p>
    <w:p w14:paraId="280969D1" w14:textId="77777777" w:rsidR="00794D43" w:rsidRPr="00BA06C7" w:rsidRDefault="00794D43">
      <w:pPr>
        <w:pStyle w:val="Prrafodelista"/>
        <w:spacing w:after="0" w:line="240" w:lineRule="auto"/>
        <w:ind w:left="360" w:firstLineChars="709" w:firstLine="1560"/>
        <w:jc w:val="both"/>
        <w:rPr>
          <w:rFonts w:ascii="Verdana" w:hAnsi="Verdana"/>
          <w:color w:val="000000"/>
          <w:lang w:val="es-ES"/>
        </w:rPr>
      </w:pPr>
    </w:p>
    <w:p w14:paraId="0C2D39FD" w14:textId="77777777" w:rsidR="00794D43" w:rsidRPr="00BA06C7" w:rsidRDefault="00794D43">
      <w:pPr>
        <w:pStyle w:val="Prrafodelista"/>
        <w:numPr>
          <w:ilvl w:val="0"/>
          <w:numId w:val="12"/>
        </w:numPr>
        <w:spacing w:after="0" w:line="240" w:lineRule="auto"/>
        <w:ind w:left="1776"/>
        <w:jc w:val="both"/>
        <w:rPr>
          <w:rFonts w:ascii="Verdana" w:hAnsi="Verdana"/>
          <w:lang w:val="es-ES"/>
        </w:rPr>
      </w:pPr>
      <w:r w:rsidRPr="00BA06C7">
        <w:rPr>
          <w:rFonts w:ascii="Verdana" w:hAnsi="Verdana"/>
          <w:color w:val="000000"/>
          <w:lang w:val="es-ES"/>
        </w:rPr>
        <w:t xml:space="preserve">Costas y gastos: se indicó un importe de SESENTA Y SIETE MIL OCHOCIENTOS CUARENTA Y OCHO EUROS CON CINCUENTA Y OCHO CÉNTIMOS (67.848,58 €) </w:t>
      </w:r>
    </w:p>
    <w:p w14:paraId="3E166831" w14:textId="77777777" w:rsidR="00794D43" w:rsidRPr="007C6FD6" w:rsidRDefault="00794D43">
      <w:pPr>
        <w:pStyle w:val="Prrafodelista"/>
        <w:spacing w:after="0" w:line="360" w:lineRule="auto"/>
        <w:ind w:left="360" w:firstLineChars="709" w:firstLine="1702"/>
        <w:jc w:val="both"/>
        <w:rPr>
          <w:rFonts w:ascii="Verdana" w:hAnsi="Verdana"/>
          <w:i/>
          <w:sz w:val="24"/>
          <w:szCs w:val="24"/>
          <w:lang w:val="es-ES"/>
        </w:rPr>
      </w:pPr>
    </w:p>
    <w:p w14:paraId="7CA7EC00" w14:textId="77777777" w:rsidR="00794D43" w:rsidRPr="00BA06C7" w:rsidRDefault="00794D43">
      <w:pPr>
        <w:pStyle w:val="Prrafodelista"/>
        <w:numPr>
          <w:ilvl w:val="0"/>
          <w:numId w:val="11"/>
        </w:numPr>
        <w:spacing w:after="0" w:line="240" w:lineRule="auto"/>
        <w:ind w:left="360"/>
        <w:jc w:val="both"/>
        <w:rPr>
          <w:rFonts w:ascii="Verdana" w:hAnsi="Verdana"/>
          <w:lang w:val="es-ES"/>
        </w:rPr>
      </w:pPr>
      <w:r w:rsidRPr="007C6FD6">
        <w:rPr>
          <w:rFonts w:ascii="Verdana" w:hAnsi="Verdana"/>
          <w:b/>
          <w:sz w:val="24"/>
          <w:szCs w:val="24"/>
          <w:lang w:val="es-ES"/>
        </w:rPr>
        <w:t>Finca hipotecada</w:t>
      </w:r>
      <w:r w:rsidRPr="007C6FD6">
        <w:rPr>
          <w:rFonts w:ascii="Verdana" w:hAnsi="Verdana"/>
          <w:i/>
          <w:sz w:val="24"/>
          <w:szCs w:val="24"/>
          <w:lang w:val="es-ES"/>
        </w:rPr>
        <w:t xml:space="preserve">: </w:t>
      </w:r>
      <w:r w:rsidRPr="007C6FD6">
        <w:rPr>
          <w:rFonts w:ascii="Verdana" w:hAnsi="Verdana"/>
          <w:sz w:val="24"/>
          <w:szCs w:val="24"/>
          <w:lang w:val="es-ES"/>
        </w:rPr>
        <w:t xml:space="preserve">la antedicha escritura describe la finca objeto de garantía real de la siguiente manera: </w:t>
      </w:r>
    </w:p>
    <w:p w14:paraId="5115B1C9" w14:textId="77777777" w:rsidR="004E68F8" w:rsidRPr="00BA06C7" w:rsidRDefault="004E68F8">
      <w:pPr>
        <w:spacing w:after="0" w:line="240" w:lineRule="auto"/>
        <w:jc w:val="both"/>
        <w:rPr>
          <w:rFonts w:ascii="Verdana" w:hAnsi="Verdana"/>
          <w:i/>
          <w:lang w:val="es-ES"/>
        </w:rPr>
      </w:pPr>
    </w:p>
    <w:p w14:paraId="48525A8A" w14:textId="749C12A3" w:rsidR="00794D43" w:rsidRPr="00BA06C7" w:rsidRDefault="00794D43">
      <w:pPr>
        <w:spacing w:after="0" w:line="240" w:lineRule="auto"/>
        <w:ind w:left="360"/>
        <w:jc w:val="both"/>
        <w:rPr>
          <w:rFonts w:ascii="Verdana" w:hAnsi="Verdana"/>
          <w:i/>
          <w:lang w:val="es-ES"/>
        </w:rPr>
      </w:pPr>
      <w:r w:rsidRPr="00BA06C7">
        <w:rPr>
          <w:rFonts w:ascii="Verdana" w:hAnsi="Verdana"/>
          <w:b/>
          <w:i/>
          <w:u w:val="single"/>
          <w:lang w:val="es-ES"/>
        </w:rPr>
        <w:t>“Descripción</w:t>
      </w:r>
      <w:r w:rsidRPr="00BA06C7">
        <w:rPr>
          <w:rFonts w:ascii="Verdana" w:hAnsi="Verdana"/>
          <w:i/>
          <w:lang w:val="es-ES"/>
        </w:rPr>
        <w:t xml:space="preserve">: URBANA. Forma parta de la Urbanización Medina Sahida, que radica al sitio Flor del </w:t>
      </w:r>
      <w:r w:rsidR="00A5029C" w:rsidRPr="00BA06C7">
        <w:rPr>
          <w:rFonts w:ascii="Verdana" w:hAnsi="Verdana"/>
          <w:i/>
          <w:lang w:val="es-ES"/>
        </w:rPr>
        <w:t>Loreto de</w:t>
      </w:r>
      <w:r w:rsidRPr="00BA06C7">
        <w:rPr>
          <w:rFonts w:ascii="Verdana" w:hAnsi="Verdana"/>
          <w:i/>
          <w:lang w:val="es-ES"/>
        </w:rPr>
        <w:t xml:space="preserve"> San Pedro, en término de Espartinas (Sevilla), manzana G, parcela número sesenta y uno.</w:t>
      </w:r>
    </w:p>
    <w:p w14:paraId="1A6836E7" w14:textId="77777777" w:rsidR="004E68F8" w:rsidRPr="00BA06C7" w:rsidRDefault="004E68F8">
      <w:pPr>
        <w:spacing w:after="0" w:line="240" w:lineRule="auto"/>
        <w:ind w:left="360"/>
        <w:jc w:val="both"/>
        <w:rPr>
          <w:rFonts w:ascii="Verdana" w:hAnsi="Verdana"/>
          <w:i/>
          <w:lang w:val="es-ES"/>
        </w:rPr>
      </w:pPr>
    </w:p>
    <w:p w14:paraId="2B0EFC6F"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 xml:space="preserve">Con frente y fachada de veinticuatro metros a la calle sin salida que parte en dirección Oeste del camino público y linda: derecha entrando e izquierda, con parcelas números cincuenta y ocho y sesenta y cuatro, respectivamente; y fondo, parcelas número sesenta y sesenta y tres. </w:t>
      </w:r>
    </w:p>
    <w:p w14:paraId="78F6F0DB" w14:textId="77777777" w:rsidR="004E68F8" w:rsidRPr="00BA06C7" w:rsidRDefault="004E68F8">
      <w:pPr>
        <w:spacing w:after="0" w:line="240" w:lineRule="auto"/>
        <w:ind w:left="360"/>
        <w:jc w:val="both"/>
        <w:rPr>
          <w:rFonts w:ascii="Verdana" w:hAnsi="Verdana"/>
          <w:i/>
          <w:lang w:val="es-ES"/>
        </w:rPr>
      </w:pPr>
    </w:p>
    <w:p w14:paraId="34830D27"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Ocupa una extensión super</w:t>
      </w:r>
      <w:r w:rsidRPr="00BA06C7">
        <w:rPr>
          <w:rFonts w:ascii="Verdana" w:hAnsi="Verdana"/>
          <w:i/>
        </w:rPr>
        <w:t>ﬁ</w:t>
      </w:r>
      <w:r w:rsidRPr="00BA06C7">
        <w:rPr>
          <w:rFonts w:ascii="Verdana" w:hAnsi="Verdana"/>
          <w:i/>
          <w:lang w:val="es-ES"/>
        </w:rPr>
        <w:t>cial de mil noventa y dos metros cuadrados (1.092 m</w:t>
      </w:r>
      <w:r w:rsidRPr="00BA06C7">
        <w:rPr>
          <w:rFonts w:ascii="Verdana" w:hAnsi="Verdana"/>
          <w:i/>
          <w:vertAlign w:val="superscript"/>
          <w:lang w:val="es-ES"/>
        </w:rPr>
        <w:t>2</w:t>
      </w:r>
      <w:r w:rsidRPr="00BA06C7">
        <w:rPr>
          <w:rFonts w:ascii="Verdana" w:hAnsi="Verdana"/>
          <w:i/>
          <w:lang w:val="es-ES"/>
        </w:rPr>
        <w:t>).  Sobre esta parcela existe un CHALET del tipo A2 que se distribuye en planta baja con patio interior de entrada, vestíbulo, salón-comedor, porche, distribuidor, cuatro dormitorios, dos cuartos de baño, cocina y castañete en su vuelo al que se accede a través de una escalera helicoidal interior y conforma el alminar o torreón de la  vivienda.</w:t>
      </w:r>
    </w:p>
    <w:p w14:paraId="229C53EE" w14:textId="77777777" w:rsidR="004E68F8" w:rsidRPr="00BA06C7" w:rsidRDefault="004E68F8">
      <w:pPr>
        <w:spacing w:after="0" w:line="240" w:lineRule="auto"/>
        <w:ind w:left="360"/>
        <w:jc w:val="both"/>
        <w:rPr>
          <w:rFonts w:ascii="Verdana" w:hAnsi="Verdana"/>
          <w:i/>
          <w:lang w:val="es-ES"/>
        </w:rPr>
      </w:pPr>
    </w:p>
    <w:p w14:paraId="624CA53B"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Linda en todos sus vientos con la parcela sobre la que se asienta.</w:t>
      </w:r>
    </w:p>
    <w:p w14:paraId="316BA51F" w14:textId="77777777" w:rsidR="004E68F8" w:rsidRPr="00BA06C7" w:rsidRDefault="004E68F8">
      <w:pPr>
        <w:spacing w:after="0" w:line="240" w:lineRule="auto"/>
        <w:ind w:left="360"/>
        <w:jc w:val="both"/>
        <w:rPr>
          <w:rFonts w:ascii="Verdana" w:hAnsi="Verdana"/>
          <w:i/>
          <w:lang w:val="es-ES"/>
        </w:rPr>
      </w:pPr>
    </w:p>
    <w:p w14:paraId="09AA6431" w14:textId="6C726E54"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Superficie construida: planta baja. ciento ochenta y seis metros ochenta y un decímetros cuadrados (186,81 m</w:t>
      </w:r>
      <w:r w:rsidRPr="00BA06C7">
        <w:rPr>
          <w:rFonts w:ascii="Verdana" w:hAnsi="Verdana"/>
          <w:i/>
          <w:vertAlign w:val="superscript"/>
          <w:lang w:val="es-ES"/>
        </w:rPr>
        <w:t>2</w:t>
      </w:r>
      <w:r w:rsidRPr="00BA06C7">
        <w:rPr>
          <w:rFonts w:ascii="Verdana" w:hAnsi="Verdana"/>
          <w:i/>
          <w:lang w:val="es-ES"/>
        </w:rPr>
        <w:t>); en planta baja diecisiete metros dieciséis decímetros cuadrados (17,16 m</w:t>
      </w:r>
      <w:r w:rsidRPr="00BA06C7">
        <w:rPr>
          <w:rFonts w:ascii="Verdana" w:hAnsi="Verdana"/>
          <w:i/>
          <w:vertAlign w:val="superscript"/>
          <w:lang w:val="es-ES"/>
        </w:rPr>
        <w:t>2</w:t>
      </w:r>
      <w:r w:rsidRPr="00BA06C7">
        <w:rPr>
          <w:rFonts w:ascii="Verdana" w:hAnsi="Verdana"/>
          <w:i/>
          <w:lang w:val="es-ES"/>
        </w:rPr>
        <w:t>); y sótano cuarenta y siete metros diez decímetros cuadrados (47,10 m</w:t>
      </w:r>
      <w:r w:rsidRPr="00BA06C7">
        <w:rPr>
          <w:rFonts w:ascii="Verdana" w:hAnsi="Verdana"/>
          <w:i/>
          <w:vertAlign w:val="superscript"/>
          <w:lang w:val="es-ES"/>
        </w:rPr>
        <w:t>2</w:t>
      </w:r>
      <w:r w:rsidRPr="00BA06C7">
        <w:rPr>
          <w:rFonts w:ascii="Verdana" w:hAnsi="Verdana"/>
          <w:i/>
          <w:lang w:val="es-ES"/>
        </w:rPr>
        <w:t xml:space="preserve">); total doscientos cincuenta y un metros </w:t>
      </w:r>
      <w:r w:rsidRPr="00BA06C7">
        <w:rPr>
          <w:rFonts w:ascii="Verdana" w:hAnsi="Verdana"/>
          <w:i/>
          <w:lang w:val="es-ES"/>
        </w:rPr>
        <w:lastRenderedPageBreak/>
        <w:t>siete decímetros cuadrados (251,07 m</w:t>
      </w:r>
      <w:r w:rsidRPr="00BA06C7">
        <w:rPr>
          <w:rFonts w:ascii="Verdana" w:hAnsi="Verdana"/>
          <w:i/>
          <w:vertAlign w:val="superscript"/>
          <w:lang w:val="es-ES"/>
        </w:rPr>
        <w:t>2</w:t>
      </w:r>
      <w:r w:rsidRPr="00BA06C7">
        <w:rPr>
          <w:rFonts w:ascii="Verdana" w:hAnsi="Verdana"/>
          <w:i/>
          <w:lang w:val="es-ES"/>
        </w:rPr>
        <w:t>). Super</w:t>
      </w:r>
      <w:r w:rsidRPr="00BA06C7">
        <w:rPr>
          <w:rFonts w:ascii="Verdana" w:hAnsi="Verdana"/>
          <w:i/>
        </w:rPr>
        <w:t>ﬁ</w:t>
      </w:r>
      <w:r w:rsidRPr="00BA06C7">
        <w:rPr>
          <w:rFonts w:ascii="Verdana" w:hAnsi="Verdana"/>
          <w:i/>
          <w:lang w:val="es-ES"/>
        </w:rPr>
        <w:t>cie útil: Vivienda ciento cincuenta y cuatro metros sesenta decímetros cuadrados (154,60 m</w:t>
      </w:r>
      <w:r w:rsidRPr="00BA06C7">
        <w:rPr>
          <w:rFonts w:ascii="Verdana" w:hAnsi="Verdana"/>
          <w:i/>
          <w:vertAlign w:val="superscript"/>
          <w:lang w:val="es-ES"/>
        </w:rPr>
        <w:t>2</w:t>
      </w:r>
      <w:r w:rsidRPr="00BA06C7">
        <w:rPr>
          <w:rFonts w:ascii="Verdana" w:hAnsi="Verdana"/>
          <w:i/>
          <w:lang w:val="es-ES"/>
        </w:rPr>
        <w:t>): planta alta-torreón, trece metros cuatro decímetros cuadrados (13,04 m</w:t>
      </w:r>
      <w:r w:rsidRPr="00BA06C7">
        <w:rPr>
          <w:rFonts w:ascii="Verdana" w:hAnsi="Verdana"/>
          <w:i/>
          <w:vertAlign w:val="superscript"/>
          <w:lang w:val="es-ES"/>
        </w:rPr>
        <w:t>2</w:t>
      </w:r>
      <w:r w:rsidRPr="00BA06C7">
        <w:rPr>
          <w:rFonts w:ascii="Verdana" w:hAnsi="Verdana"/>
          <w:i/>
          <w:lang w:val="es-ES"/>
        </w:rPr>
        <w:t>): sótano garaje, cuarenta metros cincuenta decímetros cuadrados (40,50 m</w:t>
      </w:r>
      <w:r w:rsidRPr="00BA06C7">
        <w:rPr>
          <w:rFonts w:ascii="Verdana" w:hAnsi="Verdana"/>
          <w:i/>
          <w:vertAlign w:val="superscript"/>
          <w:lang w:val="es-ES"/>
        </w:rPr>
        <w:t>2</w:t>
      </w:r>
      <w:r w:rsidRPr="00BA06C7">
        <w:rPr>
          <w:rFonts w:ascii="Verdana" w:hAnsi="Verdana"/>
          <w:i/>
          <w:lang w:val="es-ES"/>
        </w:rPr>
        <w:t>); patio, veintisiete metros ochenta y seis decímetros cuadrados (27,86 m</w:t>
      </w:r>
      <w:r w:rsidRPr="00BA06C7">
        <w:rPr>
          <w:rFonts w:ascii="Verdana" w:hAnsi="Verdana"/>
          <w:i/>
          <w:vertAlign w:val="superscript"/>
          <w:lang w:val="es-ES"/>
        </w:rPr>
        <w:t>2</w:t>
      </w:r>
      <w:r w:rsidRPr="00BA06C7">
        <w:rPr>
          <w:rFonts w:ascii="Verdana" w:hAnsi="Verdana"/>
          <w:i/>
          <w:lang w:val="es-ES"/>
        </w:rPr>
        <w:t>); y terraza, veintidós metros cincuenta decímetros cuadrados (22,50 m</w:t>
      </w:r>
      <w:r w:rsidRPr="00BA06C7">
        <w:rPr>
          <w:rFonts w:ascii="Verdana" w:hAnsi="Verdana"/>
          <w:i/>
          <w:vertAlign w:val="superscript"/>
          <w:lang w:val="es-ES"/>
        </w:rPr>
        <w:t>2</w:t>
      </w:r>
      <w:r w:rsidRPr="00BA06C7">
        <w:rPr>
          <w:rFonts w:ascii="Verdana" w:hAnsi="Verdana"/>
          <w:i/>
          <w:lang w:val="es-ES"/>
        </w:rPr>
        <w:t>)</w:t>
      </w:r>
      <w:r w:rsidR="00A0632A">
        <w:rPr>
          <w:rFonts w:ascii="Verdana" w:hAnsi="Verdana"/>
          <w:i/>
          <w:lang w:val="es-ES"/>
        </w:rPr>
        <w:t>.-------</w:t>
      </w:r>
    </w:p>
    <w:p w14:paraId="68D25BAE" w14:textId="6291A428" w:rsidR="00794D43" w:rsidRPr="00BA06C7" w:rsidRDefault="00794D43">
      <w:pPr>
        <w:spacing w:after="0" w:line="240" w:lineRule="auto"/>
        <w:ind w:left="360"/>
        <w:jc w:val="both"/>
        <w:rPr>
          <w:rFonts w:ascii="Verdana" w:hAnsi="Verdana"/>
          <w:i/>
          <w:lang w:val="es-ES"/>
        </w:rPr>
      </w:pPr>
      <w:r w:rsidRPr="00BA06C7">
        <w:rPr>
          <w:rFonts w:ascii="Verdana" w:hAnsi="Verdana"/>
          <w:b/>
          <w:i/>
          <w:u w:val="single"/>
          <w:lang w:val="es-ES"/>
        </w:rPr>
        <w:t>Inscripción</w:t>
      </w:r>
      <w:r w:rsidRPr="00BA06C7">
        <w:rPr>
          <w:rFonts w:ascii="Verdana" w:hAnsi="Verdana"/>
          <w:i/>
          <w:lang w:val="es-ES"/>
        </w:rPr>
        <w:t xml:space="preserve">: en el Registro de la Propiedad número Dos de Sanlúcar la </w:t>
      </w:r>
      <w:r w:rsidR="00A5029C" w:rsidRPr="00BA06C7">
        <w:rPr>
          <w:rFonts w:ascii="Verdana" w:hAnsi="Verdana"/>
          <w:i/>
          <w:lang w:val="es-ES"/>
        </w:rPr>
        <w:t>Mayor (</w:t>
      </w:r>
      <w:r w:rsidRPr="00BA06C7">
        <w:rPr>
          <w:rFonts w:ascii="Verdana" w:hAnsi="Verdana"/>
          <w:i/>
          <w:lang w:val="es-ES"/>
        </w:rPr>
        <w:t>Sevilla) al Tomo 1.886, Libro 152 del término de Espartinas, Folio 147</w:t>
      </w:r>
      <w:r w:rsidR="00A5029C" w:rsidRPr="00BA06C7">
        <w:rPr>
          <w:rFonts w:ascii="Verdana" w:hAnsi="Verdana"/>
          <w:i/>
          <w:lang w:val="es-ES"/>
        </w:rPr>
        <w:t>, inscripción</w:t>
      </w:r>
      <w:r w:rsidRPr="00BA06C7">
        <w:rPr>
          <w:rFonts w:ascii="Verdana" w:hAnsi="Verdana"/>
          <w:i/>
          <w:lang w:val="es-ES"/>
        </w:rPr>
        <w:t xml:space="preserve"> 9. </w:t>
      </w:r>
    </w:p>
    <w:p w14:paraId="6913FEAC" w14:textId="77777777" w:rsidR="00794D43" w:rsidRPr="00BA06C7" w:rsidRDefault="00794D43">
      <w:pPr>
        <w:spacing w:after="0" w:line="240" w:lineRule="auto"/>
        <w:ind w:left="360" w:firstLineChars="709" w:firstLine="1566"/>
        <w:jc w:val="both"/>
        <w:rPr>
          <w:rFonts w:ascii="Verdana" w:hAnsi="Verdana"/>
          <w:b/>
          <w:i/>
          <w:u w:val="single"/>
          <w:lang w:val="es-ES"/>
        </w:rPr>
      </w:pPr>
    </w:p>
    <w:p w14:paraId="3F1DEBDE" w14:textId="31444CA5" w:rsidR="00794D43" w:rsidRPr="00BA06C7" w:rsidRDefault="00794D43">
      <w:pPr>
        <w:spacing w:after="0" w:line="240" w:lineRule="auto"/>
        <w:ind w:left="360"/>
        <w:jc w:val="both"/>
        <w:rPr>
          <w:rFonts w:ascii="Verdana" w:hAnsi="Verdana"/>
          <w:i/>
          <w:lang w:val="es-ES"/>
        </w:rPr>
        <w:pPrChange w:id="89" w:author="ine" w:date="2017-10-17T12:25:00Z">
          <w:pPr>
            <w:spacing w:after="0" w:line="240" w:lineRule="auto"/>
            <w:ind w:left="360"/>
          </w:pPr>
        </w:pPrChange>
      </w:pPr>
      <w:r w:rsidRPr="00BA06C7">
        <w:rPr>
          <w:rFonts w:ascii="Verdana" w:hAnsi="Verdana"/>
          <w:b/>
          <w:i/>
          <w:u w:val="single"/>
          <w:lang w:val="es-ES"/>
        </w:rPr>
        <w:t>Título</w:t>
      </w:r>
      <w:r w:rsidRPr="00BA06C7">
        <w:rPr>
          <w:rFonts w:ascii="Verdana" w:hAnsi="Verdana"/>
          <w:i/>
          <w:lang w:val="es-ES"/>
        </w:rPr>
        <w:t>: Pertenece a "</w:t>
      </w:r>
      <w:r w:rsidRPr="00BA06C7">
        <w:rPr>
          <w:rFonts w:ascii="Verdana" w:hAnsi="Verdana"/>
          <w:b/>
          <w:i/>
          <w:lang w:val="es-ES"/>
        </w:rPr>
        <w:t>ESTUDIO ARROYO, S.L</w:t>
      </w:r>
      <w:r w:rsidRPr="00BA06C7">
        <w:rPr>
          <w:rFonts w:ascii="Verdana" w:hAnsi="Verdana"/>
          <w:i/>
          <w:lang w:val="es-ES"/>
        </w:rPr>
        <w:t xml:space="preserve">." en pleno dominio por compra mediante escritura otorgada en Sevilla, el día 5 de Septiembre de dos mil ante el Notario Don Luis González Alemán. Según resulta de la manifestación de las partes y </w:t>
      </w:r>
      <w:r w:rsidR="00A5029C" w:rsidRPr="00BA06C7">
        <w:rPr>
          <w:rFonts w:ascii="Verdana" w:hAnsi="Verdana"/>
          <w:i/>
          <w:lang w:val="es-ES"/>
        </w:rPr>
        <w:t>de</w:t>
      </w:r>
      <w:r w:rsidRPr="00BA06C7">
        <w:rPr>
          <w:rFonts w:ascii="Verdana" w:hAnsi="Verdana"/>
          <w:i/>
          <w:lang w:val="es-ES"/>
        </w:rPr>
        <w:t xml:space="preserve"> la información obtenida del Registro de </w:t>
      </w:r>
      <w:r w:rsidR="00A5029C" w:rsidRPr="00BA06C7">
        <w:rPr>
          <w:rFonts w:ascii="Verdana" w:hAnsi="Verdana"/>
          <w:i/>
          <w:lang w:val="es-ES"/>
        </w:rPr>
        <w:t>la Propiedad</w:t>
      </w:r>
      <w:r w:rsidRPr="00BA06C7">
        <w:rPr>
          <w:rFonts w:ascii="Verdana" w:hAnsi="Verdana"/>
          <w:i/>
          <w:lang w:val="es-ES"/>
        </w:rPr>
        <w:t>.</w:t>
      </w:r>
    </w:p>
    <w:p w14:paraId="79EE8640" w14:textId="77777777" w:rsidR="00794D43" w:rsidRPr="00BA06C7" w:rsidRDefault="00794D43">
      <w:pPr>
        <w:autoSpaceDE w:val="0"/>
        <w:autoSpaceDN w:val="0"/>
        <w:adjustRightInd w:val="0"/>
        <w:spacing w:after="0" w:line="240" w:lineRule="auto"/>
        <w:ind w:left="360" w:firstLineChars="709" w:firstLine="1566"/>
        <w:jc w:val="both"/>
        <w:rPr>
          <w:rFonts w:ascii="Verdana" w:hAnsi="Verdana"/>
          <w:b/>
          <w:i/>
          <w:u w:val="single"/>
          <w:lang w:val="es-ES"/>
        </w:rPr>
        <w:pPrChange w:id="90" w:author="ine" w:date="2017-10-17T12:25:00Z">
          <w:pPr>
            <w:autoSpaceDE w:val="0"/>
            <w:autoSpaceDN w:val="0"/>
            <w:adjustRightInd w:val="0"/>
            <w:spacing w:after="0" w:line="240" w:lineRule="auto"/>
            <w:ind w:left="360" w:firstLineChars="709" w:firstLine="1566"/>
          </w:pPr>
        </w:pPrChange>
      </w:pPr>
    </w:p>
    <w:p w14:paraId="4EA146F3" w14:textId="77777777" w:rsidR="00794D43" w:rsidRPr="00BA06C7" w:rsidRDefault="00794D43">
      <w:pPr>
        <w:autoSpaceDE w:val="0"/>
        <w:autoSpaceDN w:val="0"/>
        <w:adjustRightInd w:val="0"/>
        <w:spacing w:after="0" w:line="240" w:lineRule="auto"/>
        <w:ind w:left="360"/>
        <w:jc w:val="both"/>
        <w:rPr>
          <w:rFonts w:ascii="Verdana" w:hAnsi="Verdana"/>
          <w:i/>
          <w:color w:val="000000"/>
          <w:lang w:val="es-ES"/>
        </w:rPr>
        <w:pPrChange w:id="91" w:author="ine" w:date="2017-10-17T12:25:00Z">
          <w:pPr>
            <w:autoSpaceDE w:val="0"/>
            <w:autoSpaceDN w:val="0"/>
            <w:adjustRightInd w:val="0"/>
            <w:spacing w:after="0" w:line="240" w:lineRule="auto"/>
            <w:ind w:left="360"/>
          </w:pPr>
        </w:pPrChange>
      </w:pPr>
      <w:r w:rsidRPr="00BA06C7">
        <w:rPr>
          <w:rFonts w:ascii="Verdana" w:hAnsi="Verdana"/>
          <w:b/>
          <w:i/>
          <w:u w:val="single"/>
          <w:lang w:val="es-ES"/>
        </w:rPr>
        <w:t>Referencia catastral</w:t>
      </w:r>
      <w:r w:rsidRPr="00BA06C7">
        <w:rPr>
          <w:rFonts w:ascii="Verdana" w:hAnsi="Verdana"/>
          <w:i/>
          <w:lang w:val="es-ES"/>
        </w:rPr>
        <w:t>: 2308908QB5420N0001DL.</w:t>
      </w:r>
    </w:p>
    <w:p w14:paraId="1C2BC24E" w14:textId="77777777" w:rsidR="00794D43" w:rsidRPr="00BA06C7" w:rsidRDefault="00794D43">
      <w:pPr>
        <w:autoSpaceDE w:val="0"/>
        <w:autoSpaceDN w:val="0"/>
        <w:adjustRightInd w:val="0"/>
        <w:spacing w:after="0" w:line="240" w:lineRule="auto"/>
        <w:ind w:left="360" w:firstLineChars="709" w:firstLine="1560"/>
        <w:jc w:val="both"/>
        <w:rPr>
          <w:rFonts w:ascii="Verdana" w:hAnsi="Verdana"/>
          <w:i/>
          <w:color w:val="000000"/>
          <w:lang w:val="es-ES"/>
        </w:rPr>
        <w:pPrChange w:id="92" w:author="ine" w:date="2017-10-17T12:25:00Z">
          <w:pPr>
            <w:autoSpaceDE w:val="0"/>
            <w:autoSpaceDN w:val="0"/>
            <w:adjustRightInd w:val="0"/>
            <w:spacing w:after="0" w:line="240" w:lineRule="auto"/>
            <w:ind w:left="360" w:firstLineChars="709" w:firstLine="1560"/>
          </w:pPr>
        </w:pPrChange>
      </w:pPr>
    </w:p>
    <w:p w14:paraId="55C9DEA3" w14:textId="77777777" w:rsidR="00794D43" w:rsidRPr="00BA06C7" w:rsidRDefault="00794D43">
      <w:pPr>
        <w:autoSpaceDE w:val="0"/>
        <w:autoSpaceDN w:val="0"/>
        <w:adjustRightInd w:val="0"/>
        <w:spacing w:after="0" w:line="240" w:lineRule="auto"/>
        <w:ind w:left="360"/>
        <w:jc w:val="both"/>
        <w:rPr>
          <w:rFonts w:ascii="Verdana" w:hAnsi="Verdana"/>
          <w:i/>
          <w:lang w:val="es-ES"/>
        </w:rPr>
        <w:pPrChange w:id="93" w:author="ine" w:date="2017-10-17T12:25:00Z">
          <w:pPr>
            <w:autoSpaceDE w:val="0"/>
            <w:autoSpaceDN w:val="0"/>
            <w:adjustRightInd w:val="0"/>
            <w:spacing w:after="0" w:line="240" w:lineRule="auto"/>
            <w:ind w:left="360"/>
          </w:pPr>
        </w:pPrChange>
      </w:pPr>
      <w:r w:rsidRPr="00BA06C7">
        <w:rPr>
          <w:rFonts w:ascii="Verdana" w:hAnsi="Verdana"/>
          <w:i/>
          <w:color w:val="000000"/>
          <w:lang w:val="es-ES"/>
        </w:rPr>
        <w:t>La hipoteca constituida sobre la finca relacionada se hace extensiva a cuanto se establece en los art.109 y 110 de la LH y el art.215 del RH.”</w:t>
      </w:r>
    </w:p>
    <w:p w14:paraId="3C6EE4D0" w14:textId="77777777" w:rsidR="00794D43" w:rsidRPr="007C6FD6" w:rsidRDefault="00794D43">
      <w:pPr>
        <w:autoSpaceDE w:val="0"/>
        <w:autoSpaceDN w:val="0"/>
        <w:adjustRightInd w:val="0"/>
        <w:spacing w:after="0" w:line="360" w:lineRule="auto"/>
        <w:ind w:firstLineChars="709" w:firstLine="1708"/>
        <w:jc w:val="both"/>
        <w:rPr>
          <w:rFonts w:ascii="Verdana" w:hAnsi="Verdana"/>
          <w:b/>
          <w:bCs/>
          <w:color w:val="000000"/>
          <w:sz w:val="24"/>
          <w:szCs w:val="24"/>
          <w:lang w:val="es-ES"/>
        </w:rPr>
        <w:pPrChange w:id="94" w:author="ine" w:date="2017-10-17T12:25:00Z">
          <w:pPr>
            <w:autoSpaceDE w:val="0"/>
            <w:autoSpaceDN w:val="0"/>
            <w:adjustRightInd w:val="0"/>
            <w:spacing w:after="0" w:line="360" w:lineRule="auto"/>
            <w:ind w:firstLineChars="709" w:firstLine="1708"/>
          </w:pPr>
        </w:pPrChange>
      </w:pPr>
    </w:p>
    <w:p w14:paraId="054CD1FD" w14:textId="77777777" w:rsidR="004E68F8" w:rsidRPr="007C6FD6" w:rsidRDefault="004E68F8">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t>Esta finca coincide con la reseñada en el encabezamiento como domicilio social de la demandada.</w:t>
      </w:r>
    </w:p>
    <w:p w14:paraId="4D4A5692" w14:textId="77777777" w:rsidR="004C6C2E" w:rsidRPr="007C6FD6" w:rsidRDefault="002C2F20">
      <w:p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Cs/>
          <w:sz w:val="24"/>
          <w:szCs w:val="24"/>
          <w:lang w:val="es-ES"/>
        </w:rPr>
        <w:tab/>
      </w:r>
    </w:p>
    <w:p w14:paraId="37E7EEB0" w14:textId="77777777" w:rsidR="00113017" w:rsidRPr="00BA06C7" w:rsidRDefault="004C6C2E">
      <w:pPr>
        <w:shd w:val="clear" w:color="auto" w:fill="FFFFFF"/>
        <w:spacing w:after="0" w:line="360" w:lineRule="auto"/>
        <w:ind w:firstLine="708"/>
        <w:jc w:val="both"/>
        <w:rPr>
          <w:rFonts w:ascii="Verdana" w:eastAsia="Times New Roman" w:hAnsi="Verdana" w:cs="Arial"/>
          <w:bCs/>
          <w:sz w:val="24"/>
          <w:szCs w:val="24"/>
          <w:u w:val="single"/>
          <w:lang w:val="es-ES"/>
        </w:rPr>
      </w:pPr>
      <w:r w:rsidRPr="007C6FD6">
        <w:rPr>
          <w:rFonts w:ascii="Verdana" w:eastAsia="Times New Roman" w:hAnsi="Verdana" w:cs="Arial"/>
          <w:b/>
          <w:bCs/>
          <w:caps/>
          <w:sz w:val="24"/>
          <w:szCs w:val="24"/>
          <w:lang w:val="es-ES"/>
        </w:rPr>
        <w:t>Cuarto.</w:t>
      </w:r>
      <w:r w:rsidRPr="007C6FD6">
        <w:rPr>
          <w:rFonts w:ascii="Verdana" w:eastAsia="Times New Roman" w:hAnsi="Verdana" w:cs="Arial"/>
          <w:b/>
          <w:bCs/>
          <w:sz w:val="24"/>
          <w:szCs w:val="24"/>
          <w:lang w:val="es-ES"/>
        </w:rPr>
        <w:t xml:space="preserve">- </w:t>
      </w:r>
      <w:r w:rsidR="004E68F8" w:rsidRPr="00BA06C7">
        <w:rPr>
          <w:rFonts w:ascii="Verdana" w:eastAsia="Times New Roman" w:hAnsi="Verdana" w:cs="Arial"/>
          <w:bCs/>
          <w:sz w:val="24"/>
          <w:szCs w:val="24"/>
          <w:u w:val="single"/>
          <w:lang w:val="es-ES"/>
        </w:rPr>
        <w:t>Impago del préstamo por parte de ESTUDIO ARROYO S.L.</w:t>
      </w:r>
      <w:r w:rsidR="00FA6EAC" w:rsidRPr="00BA06C7">
        <w:rPr>
          <w:rFonts w:ascii="Verdana" w:eastAsia="Times New Roman" w:hAnsi="Verdana" w:cs="Arial"/>
          <w:bCs/>
          <w:sz w:val="24"/>
          <w:szCs w:val="24"/>
          <w:u w:val="single"/>
          <w:lang w:val="es-ES"/>
        </w:rPr>
        <w:t xml:space="preserve"> y requerimiento de la entidad prestataria</w:t>
      </w:r>
    </w:p>
    <w:p w14:paraId="57BCB2FF" w14:textId="77777777" w:rsidR="00113017" w:rsidRPr="007C6FD6" w:rsidRDefault="00113017">
      <w:pPr>
        <w:shd w:val="clear" w:color="auto" w:fill="FFFFFF"/>
        <w:spacing w:after="0" w:line="360" w:lineRule="auto"/>
        <w:jc w:val="both"/>
        <w:rPr>
          <w:rFonts w:ascii="Verdana" w:eastAsia="Times New Roman" w:hAnsi="Verdana" w:cs="Arial"/>
          <w:b/>
          <w:bCs/>
          <w:sz w:val="24"/>
          <w:szCs w:val="24"/>
          <w:lang w:val="es-ES"/>
        </w:rPr>
      </w:pPr>
    </w:p>
    <w:p w14:paraId="7D2BD166" w14:textId="77777777" w:rsidR="004E68F8" w:rsidRPr="00BA06C7" w:rsidRDefault="004E68F8">
      <w:pPr>
        <w:shd w:val="clear" w:color="auto" w:fill="FFFFFF"/>
        <w:spacing w:after="0" w:line="360" w:lineRule="auto"/>
        <w:ind w:firstLine="708"/>
        <w:jc w:val="both"/>
        <w:rPr>
          <w:rFonts w:ascii="Verdana" w:eastAsia="Times New Roman" w:hAnsi="Verdana" w:cs="Arial"/>
          <w:b/>
          <w:bCs/>
          <w:sz w:val="24"/>
          <w:szCs w:val="24"/>
          <w:u w:val="single"/>
          <w:lang w:val="es-ES"/>
        </w:rPr>
      </w:pPr>
      <w:r w:rsidRPr="007C6FD6">
        <w:rPr>
          <w:rFonts w:ascii="Verdana" w:eastAsia="Times New Roman" w:hAnsi="Verdana" w:cs="Arial"/>
          <w:bCs/>
          <w:sz w:val="24"/>
          <w:szCs w:val="24"/>
          <w:lang w:val="es-ES"/>
        </w:rPr>
        <w:t xml:space="preserve">Que la última cuota de las pactadas y devengadas en el préstamo hipotecario que abonó la sociedad demandada fue la correspondiente al </w:t>
      </w:r>
      <w:r w:rsidRPr="00BA06C7">
        <w:rPr>
          <w:rFonts w:ascii="Verdana" w:eastAsia="Times New Roman" w:hAnsi="Verdana" w:cs="Arial"/>
          <w:b/>
          <w:bCs/>
          <w:sz w:val="24"/>
          <w:szCs w:val="24"/>
          <w:u w:val="single"/>
          <w:lang w:val="es-ES"/>
        </w:rPr>
        <w:t>mes de septiembre del 2009</w:t>
      </w:r>
      <w:r w:rsidRPr="007C6FD6">
        <w:rPr>
          <w:rFonts w:ascii="Verdana" w:eastAsia="Times New Roman" w:hAnsi="Verdana" w:cs="Arial"/>
          <w:bCs/>
          <w:sz w:val="24"/>
          <w:szCs w:val="24"/>
          <w:lang w:val="es-ES"/>
        </w:rPr>
        <w:t xml:space="preserve">. </w:t>
      </w:r>
      <w:r w:rsidRPr="00BA06C7">
        <w:rPr>
          <w:rFonts w:ascii="Verdana" w:eastAsia="Times New Roman" w:hAnsi="Verdana" w:cs="Arial"/>
          <w:b/>
          <w:bCs/>
          <w:sz w:val="24"/>
          <w:szCs w:val="24"/>
          <w:u w:val="single"/>
          <w:lang w:val="es-ES"/>
        </w:rPr>
        <w:t xml:space="preserve">A partir del 5 de septiembre de 2009 </w:t>
      </w:r>
      <w:r w:rsidR="00FA6EAC" w:rsidRPr="00BA06C7">
        <w:rPr>
          <w:rFonts w:ascii="Verdana" w:eastAsia="Times New Roman" w:hAnsi="Verdana" w:cs="Arial"/>
          <w:b/>
          <w:bCs/>
          <w:sz w:val="24"/>
          <w:szCs w:val="24"/>
          <w:u w:val="single"/>
          <w:lang w:val="es-ES"/>
        </w:rPr>
        <w:t xml:space="preserve">la demandada </w:t>
      </w:r>
      <w:r w:rsidRPr="00BA06C7">
        <w:rPr>
          <w:rFonts w:ascii="Verdana" w:eastAsia="Times New Roman" w:hAnsi="Verdana" w:cs="Arial"/>
          <w:b/>
          <w:bCs/>
          <w:sz w:val="24"/>
          <w:szCs w:val="24"/>
          <w:u w:val="single"/>
          <w:lang w:val="es-ES"/>
        </w:rPr>
        <w:t>no atendió ninguna otra</w:t>
      </w:r>
      <w:r w:rsidR="00FA6EAC" w:rsidRPr="00BA06C7">
        <w:rPr>
          <w:rFonts w:ascii="Verdana" w:eastAsia="Times New Roman" w:hAnsi="Verdana" w:cs="Arial"/>
          <w:b/>
          <w:bCs/>
          <w:sz w:val="24"/>
          <w:szCs w:val="24"/>
          <w:u w:val="single"/>
          <w:lang w:val="es-ES"/>
        </w:rPr>
        <w:t>, ni procedió a realizar ningún otro pago en relación al préstamo.</w:t>
      </w:r>
    </w:p>
    <w:p w14:paraId="150D446C" w14:textId="77777777" w:rsidR="004E68F8" w:rsidRPr="007C6FD6" w:rsidRDefault="004E68F8">
      <w:pPr>
        <w:shd w:val="clear" w:color="auto" w:fill="FFFFFF"/>
        <w:spacing w:after="0" w:line="360" w:lineRule="auto"/>
        <w:jc w:val="both"/>
        <w:rPr>
          <w:rFonts w:ascii="Verdana" w:eastAsia="Times New Roman" w:hAnsi="Verdana" w:cs="Arial"/>
          <w:bCs/>
          <w:sz w:val="24"/>
          <w:szCs w:val="24"/>
          <w:lang w:val="es-ES"/>
        </w:rPr>
      </w:pPr>
    </w:p>
    <w:p w14:paraId="39069B35"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iCs/>
          <w:sz w:val="24"/>
          <w:szCs w:val="24"/>
          <w:lang w:val="es-ES"/>
        </w:rPr>
        <w:t>En consecuencia, el prestamista, CAJASOL</w:t>
      </w:r>
      <w:r w:rsidR="00B441C2">
        <w:rPr>
          <w:rFonts w:ascii="Verdana" w:eastAsia="Times New Roman" w:hAnsi="Verdana" w:cs="Arial"/>
          <w:bCs/>
          <w:iCs/>
          <w:sz w:val="24"/>
          <w:szCs w:val="24"/>
          <w:lang w:val="es-ES"/>
        </w:rPr>
        <w:t xml:space="preserve"> (entidad en la que </w:t>
      </w:r>
      <w:r w:rsidR="00B441C2" w:rsidRPr="00B441C2">
        <w:rPr>
          <w:rFonts w:ascii="Verdana" w:eastAsia="Times New Roman" w:hAnsi="Verdana" w:cs="Arial"/>
          <w:bCs/>
          <w:iCs/>
          <w:sz w:val="24"/>
          <w:szCs w:val="24"/>
          <w:lang w:val="es-ES"/>
        </w:rPr>
        <w:t xml:space="preserve">pasaría a integrarse plenamente </w:t>
      </w:r>
      <w:r w:rsidR="00B441C2" w:rsidRPr="007C6FD6">
        <w:rPr>
          <w:rFonts w:ascii="Verdana" w:hAnsi="Verdana"/>
          <w:color w:val="000000"/>
          <w:sz w:val="24"/>
          <w:szCs w:val="24"/>
          <w:lang w:val="es-ES"/>
        </w:rPr>
        <w:t>MONTE DE PIEDAD Y CAJA DE AHORROS DE HUELVA Y SEVILLA</w:t>
      </w:r>
      <w:r w:rsidR="00B441C2" w:rsidRPr="00B441C2">
        <w:rPr>
          <w:rFonts w:ascii="Verdana" w:eastAsia="Times New Roman" w:hAnsi="Verdana" w:cs="Arial"/>
          <w:bCs/>
          <w:iCs/>
          <w:sz w:val="24"/>
          <w:szCs w:val="24"/>
          <w:lang w:val="es-ES"/>
        </w:rPr>
        <w:t xml:space="preserve">, </w:t>
      </w:r>
      <w:r w:rsidR="00B441C2">
        <w:rPr>
          <w:rFonts w:ascii="Verdana" w:eastAsia="Times New Roman" w:hAnsi="Verdana" w:cs="Arial"/>
          <w:bCs/>
          <w:iCs/>
          <w:sz w:val="24"/>
          <w:szCs w:val="24"/>
          <w:lang w:val="es-ES"/>
        </w:rPr>
        <w:t>adquiriendo</w:t>
      </w:r>
      <w:r w:rsidR="00B441C2" w:rsidRPr="00B441C2">
        <w:rPr>
          <w:rFonts w:ascii="Verdana" w:eastAsia="Times New Roman" w:hAnsi="Verdana" w:cs="Arial"/>
          <w:bCs/>
          <w:iCs/>
          <w:sz w:val="24"/>
          <w:szCs w:val="24"/>
          <w:lang w:val="es-ES"/>
        </w:rPr>
        <w:t xml:space="preserve"> todos sus derechos y obligaciones</w:t>
      </w:r>
      <w:r w:rsidR="00B441C2">
        <w:rPr>
          <w:rFonts w:ascii="Verdana" w:eastAsia="Times New Roman" w:hAnsi="Verdana" w:cs="Arial"/>
          <w:bCs/>
          <w:iCs/>
          <w:sz w:val="24"/>
          <w:szCs w:val="24"/>
          <w:lang w:val="es-ES"/>
        </w:rPr>
        <w:t>)</w:t>
      </w:r>
      <w:r w:rsidRPr="007C6FD6">
        <w:rPr>
          <w:rFonts w:ascii="Verdana" w:eastAsia="Times New Roman" w:hAnsi="Verdana" w:cs="Arial"/>
          <w:bCs/>
          <w:iCs/>
          <w:sz w:val="24"/>
          <w:szCs w:val="24"/>
          <w:lang w:val="es-ES"/>
        </w:rPr>
        <w:t xml:space="preserve">, procedió a notificar el vencimiento anticipado </w:t>
      </w:r>
      <w:r w:rsidRPr="007C6FD6">
        <w:rPr>
          <w:rFonts w:ascii="Verdana" w:eastAsia="Times New Roman" w:hAnsi="Verdana" w:cs="Arial"/>
          <w:bCs/>
          <w:sz w:val="24"/>
          <w:szCs w:val="24"/>
          <w:lang w:val="es-ES"/>
        </w:rPr>
        <w:t xml:space="preserve">del préstamo, requiriendo </w:t>
      </w:r>
      <w:r w:rsidRPr="007C6FD6">
        <w:rPr>
          <w:rFonts w:ascii="Verdana" w:eastAsia="Times New Roman" w:hAnsi="Verdana" w:cs="Arial"/>
          <w:bCs/>
          <w:sz w:val="24"/>
          <w:szCs w:val="24"/>
          <w:lang w:val="es-ES"/>
        </w:rPr>
        <w:lastRenderedPageBreak/>
        <w:t xml:space="preserve">al propio tiempo a mis mandantes, a la sazón fiadores solidarios del prestatario, la liquidación </w:t>
      </w:r>
      <w:r w:rsidR="00BA06C7">
        <w:rPr>
          <w:rFonts w:ascii="Verdana" w:eastAsia="Times New Roman" w:hAnsi="Verdana" w:cs="Arial"/>
          <w:bCs/>
          <w:sz w:val="24"/>
          <w:szCs w:val="24"/>
          <w:lang w:val="es-ES"/>
        </w:rPr>
        <w:t xml:space="preserve">total </w:t>
      </w:r>
      <w:r w:rsidRPr="007C6FD6">
        <w:rPr>
          <w:rFonts w:ascii="Verdana" w:eastAsia="Times New Roman" w:hAnsi="Verdana" w:cs="Arial"/>
          <w:bCs/>
          <w:sz w:val="24"/>
          <w:szCs w:val="24"/>
          <w:lang w:val="es-ES"/>
        </w:rPr>
        <w:t xml:space="preserve">del préstamo. </w:t>
      </w:r>
    </w:p>
    <w:p w14:paraId="4D7D0E07"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51901136"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Así las cosas, mi poderdantes se vieron en la tesitura de hacer frente a las cantidades restantes pendientes de pago, abonando la cantidad de TRESCIENTOS SEIS MIL SETECIENTOS DIECISIETE EUROS CON OCHENTA Y NUEVE CÉNTIMOS, (306.717,89 €), subrogándose de esta forma en la posición de CAJASOL como acreedores hipotecarios.</w:t>
      </w:r>
      <w:r w:rsidR="000A154A" w:rsidRPr="007C6FD6">
        <w:rPr>
          <w:rFonts w:ascii="Verdana" w:eastAsia="Times New Roman" w:hAnsi="Verdana" w:cs="Arial"/>
          <w:bCs/>
          <w:sz w:val="24"/>
          <w:szCs w:val="24"/>
          <w:lang w:val="es-ES"/>
        </w:rPr>
        <w:t xml:space="preserve"> </w:t>
      </w:r>
    </w:p>
    <w:p w14:paraId="24CB0D6D" w14:textId="77777777" w:rsidR="00FA6EAC" w:rsidRPr="007C6FD6" w:rsidRDefault="00FA6EAC">
      <w:pPr>
        <w:shd w:val="clear" w:color="auto" w:fill="FFFFFF"/>
        <w:spacing w:after="0" w:line="360" w:lineRule="auto"/>
        <w:jc w:val="both"/>
        <w:rPr>
          <w:rFonts w:ascii="Verdana" w:eastAsia="Times New Roman" w:hAnsi="Verdana" w:cs="Arial"/>
          <w:b/>
          <w:bCs/>
          <w:sz w:val="24"/>
          <w:szCs w:val="24"/>
          <w:lang w:val="es-ES"/>
        </w:rPr>
      </w:pPr>
    </w:p>
    <w:p w14:paraId="1CCED1E3"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
          <w:bCs/>
          <w:caps/>
          <w:sz w:val="24"/>
          <w:szCs w:val="24"/>
          <w:lang w:val="es-ES"/>
        </w:rPr>
        <w:t>Quinto</w:t>
      </w:r>
      <w:r w:rsidRPr="007C6FD6">
        <w:rPr>
          <w:rFonts w:ascii="Verdana" w:eastAsia="Times New Roman" w:hAnsi="Verdana" w:cs="Arial"/>
          <w:b/>
          <w:bCs/>
          <w:sz w:val="24"/>
          <w:szCs w:val="24"/>
          <w:lang w:val="es-ES"/>
        </w:rPr>
        <w:t xml:space="preserve">.- </w:t>
      </w:r>
      <w:r w:rsidRPr="00BA06C7">
        <w:rPr>
          <w:rFonts w:ascii="Verdana" w:eastAsia="Times New Roman" w:hAnsi="Verdana" w:cs="Arial"/>
          <w:bCs/>
          <w:sz w:val="24"/>
          <w:szCs w:val="24"/>
          <w:u w:val="single"/>
          <w:lang w:val="es-ES"/>
        </w:rPr>
        <w:t xml:space="preserve">Subrogación de mis mandantes en la posición </w:t>
      </w:r>
      <w:r w:rsidR="00051E81" w:rsidRPr="00BA06C7">
        <w:rPr>
          <w:rFonts w:ascii="Verdana" w:eastAsia="Times New Roman" w:hAnsi="Verdana" w:cs="Arial"/>
          <w:bCs/>
          <w:sz w:val="24"/>
          <w:szCs w:val="24"/>
          <w:u w:val="single"/>
          <w:lang w:val="es-ES"/>
        </w:rPr>
        <w:t>de acreedor hipotecario</w:t>
      </w:r>
      <w:r w:rsidR="00BA06C7">
        <w:rPr>
          <w:rFonts w:ascii="Verdana" w:eastAsia="Times New Roman" w:hAnsi="Verdana" w:cs="Arial"/>
          <w:bCs/>
          <w:sz w:val="24"/>
          <w:szCs w:val="24"/>
          <w:u w:val="single"/>
          <w:lang w:val="es-ES"/>
        </w:rPr>
        <w:t>.</w:t>
      </w:r>
    </w:p>
    <w:p w14:paraId="4556A949"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28A93BB9" w14:textId="6A5AC4DF"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De acuerdo a lo referido en el párrafo anterior, tras diversas reclamaciones realizadas a la entidad financiera por parte de mis mandantes, requiriendo justificación fehaciente del cumplimiento de la obligación que tenían, haciendo ésta caso omiso a las referidas misivas, se procedió a demandar a la referida entidad financiera, demanda que fue tramitada por el Juzgado de Primera Instancia número 9 de Sevilla, dictando sentencia íntegramente estimatoria</w:t>
      </w:r>
      <w:r w:rsidR="00C65B83">
        <w:rPr>
          <w:rFonts w:ascii="Verdana" w:eastAsia="Times New Roman" w:hAnsi="Verdana" w:cs="Arial"/>
          <w:bCs/>
          <w:sz w:val="24"/>
          <w:szCs w:val="24"/>
          <w:lang w:val="es-ES"/>
        </w:rPr>
        <w:t xml:space="preserve">, que se adjunta como </w:t>
      </w:r>
      <w:r w:rsidR="00C65B83" w:rsidRPr="00C65B83">
        <w:rPr>
          <w:rFonts w:ascii="Verdana" w:eastAsia="Times New Roman" w:hAnsi="Verdana" w:cs="Arial"/>
          <w:b/>
          <w:bCs/>
          <w:sz w:val="24"/>
          <w:szCs w:val="24"/>
          <w:lang w:val="es-ES"/>
        </w:rPr>
        <w:t xml:space="preserve">Documento </w:t>
      </w:r>
      <w:r w:rsidR="003E157E">
        <w:rPr>
          <w:rFonts w:ascii="Verdana" w:eastAsia="Times New Roman" w:hAnsi="Verdana" w:cs="Arial"/>
          <w:b/>
          <w:bCs/>
          <w:sz w:val="24"/>
          <w:szCs w:val="24"/>
          <w:lang w:val="es-ES"/>
        </w:rPr>
        <w:t>nº 7</w:t>
      </w:r>
      <w:r w:rsidRPr="007C6FD6">
        <w:rPr>
          <w:rFonts w:ascii="Verdana" w:eastAsia="Times New Roman" w:hAnsi="Verdana" w:cs="Arial"/>
          <w:bCs/>
          <w:sz w:val="24"/>
          <w:szCs w:val="24"/>
          <w:lang w:val="es-ES"/>
        </w:rPr>
        <w:t xml:space="preserve"> a favor de mis poderdantes en fecha veinticuatro de febrero de dos mil once y cuyo fallo textualmente dice: </w:t>
      </w:r>
    </w:p>
    <w:p w14:paraId="7F64F8C0" w14:textId="77777777" w:rsidR="00FA6EAC" w:rsidRPr="00BA06C7" w:rsidRDefault="00FA6EAC">
      <w:pPr>
        <w:shd w:val="clear" w:color="auto" w:fill="FFFFFF"/>
        <w:spacing w:after="0" w:line="240" w:lineRule="auto"/>
        <w:ind w:left="1276" w:right="1608"/>
        <w:jc w:val="both"/>
        <w:rPr>
          <w:rFonts w:ascii="Verdana" w:eastAsia="Times New Roman" w:hAnsi="Verdana" w:cs="Arial"/>
          <w:bCs/>
          <w:lang w:val="es-ES"/>
        </w:rPr>
      </w:pPr>
    </w:p>
    <w:p w14:paraId="5FA7E811" w14:textId="77777777" w:rsidR="00FA6EAC" w:rsidRPr="00BA06C7" w:rsidRDefault="00FA6EAC">
      <w:pPr>
        <w:shd w:val="clear" w:color="auto" w:fill="FFFFFF"/>
        <w:spacing w:after="0" w:line="240" w:lineRule="auto"/>
        <w:ind w:left="851" w:right="851"/>
        <w:jc w:val="both"/>
        <w:rPr>
          <w:rFonts w:ascii="Verdana" w:eastAsia="Times New Roman" w:hAnsi="Verdana" w:cs="Arial"/>
          <w:bCs/>
          <w:i/>
          <w:lang w:val="es-ES"/>
        </w:rPr>
      </w:pPr>
      <w:r w:rsidRPr="00BA06C7">
        <w:rPr>
          <w:rFonts w:ascii="Verdana" w:eastAsia="Times New Roman" w:hAnsi="Verdana" w:cs="Arial"/>
          <w:bCs/>
          <w:lang w:val="es-ES"/>
        </w:rPr>
        <w:t>“</w:t>
      </w:r>
      <w:r w:rsidRPr="00BA06C7">
        <w:rPr>
          <w:rFonts w:ascii="Verdana" w:eastAsia="Times New Roman" w:hAnsi="Verdana" w:cs="Arial"/>
          <w:bCs/>
          <w:i/>
          <w:lang w:val="es-ES"/>
        </w:rPr>
        <w:t>SE ESTIMA la demanda presentada por el Procurador Sr./Sra. JOSÉ IGNACIO ALES SIOLI, en nombre y representación de D. RAFAEL PEREIRA DEL ESTAL y Dª YURI JULIANA KOHATSU TOME, condenando a CAJASOL aceptar la cantidad de 306.717,89 euros en concepto de liquidación total del préstamo objeto del procedimiento, la cual se encuentra consignada judicialmente y a otorgar la escritura pública de subrogación en la posición de acreedor hipotecario a favor de los demandantes, con expresa imposición de costas al demandado.”</w:t>
      </w:r>
    </w:p>
    <w:p w14:paraId="477EBA01"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63B28C6E" w14:textId="44DAD766" w:rsidR="00164EE8"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lastRenderedPageBreak/>
        <w:t xml:space="preserve">Así las cosas, en fecha </w:t>
      </w:r>
      <w:r w:rsidRPr="00BA06C7">
        <w:rPr>
          <w:rFonts w:ascii="Verdana" w:eastAsia="Times New Roman" w:hAnsi="Verdana" w:cs="Arial"/>
          <w:b/>
          <w:bCs/>
          <w:sz w:val="24"/>
          <w:szCs w:val="24"/>
          <w:u w:val="single"/>
          <w:lang w:val="es-ES"/>
        </w:rPr>
        <w:t>12 de febrero de 2015</w:t>
      </w:r>
      <w:r w:rsidRPr="007C6FD6">
        <w:rPr>
          <w:rFonts w:ascii="Verdana" w:eastAsia="Times New Roman" w:hAnsi="Verdana" w:cs="Arial"/>
          <w:bCs/>
          <w:sz w:val="24"/>
          <w:szCs w:val="24"/>
          <w:lang w:val="es-ES"/>
        </w:rPr>
        <w:t xml:space="preserve">, se procedió a realizar escritura de subrogación de acreedores hipotecarios ante el notario D. José Rivas Guardo con nº de protocolo 302, cuya primera copia está debidamente inscrita en el Registro de la Propiedad de SANLÚCAR LA MAYOR nº 2, al folio 147 del tomo 1886 del libro 152, finca número 7105, inscripción 16 con fecha 10 de abril de 2015, acompañándose como </w:t>
      </w:r>
      <w:r w:rsidR="00051E81" w:rsidRPr="007C6FD6">
        <w:rPr>
          <w:rFonts w:ascii="Verdana" w:eastAsia="Times New Roman" w:hAnsi="Verdana" w:cs="Arial"/>
          <w:b/>
          <w:bCs/>
          <w:sz w:val="24"/>
          <w:szCs w:val="24"/>
          <w:lang w:val="es-ES"/>
        </w:rPr>
        <w:t xml:space="preserve">Documento </w:t>
      </w:r>
      <w:r w:rsidR="003E157E">
        <w:rPr>
          <w:rFonts w:ascii="Verdana" w:eastAsia="Times New Roman" w:hAnsi="Verdana" w:cs="Arial"/>
          <w:b/>
          <w:bCs/>
          <w:sz w:val="24"/>
          <w:szCs w:val="24"/>
          <w:lang w:val="es-ES"/>
        </w:rPr>
        <w:t>nº 8</w:t>
      </w:r>
      <w:r w:rsidRPr="007C6FD6">
        <w:rPr>
          <w:rFonts w:ascii="Verdana" w:eastAsia="Times New Roman" w:hAnsi="Verdana" w:cs="Arial"/>
          <w:bCs/>
          <w:sz w:val="24"/>
          <w:szCs w:val="24"/>
          <w:lang w:val="es-ES"/>
        </w:rPr>
        <w:t xml:space="preserve">, la referida escritura. </w:t>
      </w:r>
      <w:r w:rsidR="00164EE8" w:rsidRPr="007C6FD6">
        <w:rPr>
          <w:rFonts w:ascii="Verdana" w:eastAsia="Times New Roman" w:hAnsi="Verdana" w:cs="Arial"/>
          <w:bCs/>
          <w:sz w:val="24"/>
          <w:szCs w:val="24"/>
          <w:lang w:val="es-ES"/>
        </w:rPr>
        <w:t xml:space="preserve">Así mismo, se adjunta como </w:t>
      </w:r>
      <w:r w:rsidR="00164EE8" w:rsidRPr="007C6FD6">
        <w:rPr>
          <w:rFonts w:ascii="Verdana" w:eastAsia="Times New Roman" w:hAnsi="Verdana" w:cs="Arial"/>
          <w:b/>
          <w:bCs/>
          <w:sz w:val="24"/>
          <w:szCs w:val="24"/>
          <w:lang w:val="es-ES"/>
        </w:rPr>
        <w:t xml:space="preserve">Documento </w:t>
      </w:r>
      <w:r w:rsidR="003E157E">
        <w:rPr>
          <w:rFonts w:ascii="Verdana" w:eastAsia="Times New Roman" w:hAnsi="Verdana" w:cs="Arial"/>
          <w:b/>
          <w:bCs/>
          <w:sz w:val="24"/>
          <w:szCs w:val="24"/>
          <w:lang w:val="es-ES"/>
        </w:rPr>
        <w:t>nº 9</w:t>
      </w:r>
      <w:r w:rsidR="00164EE8" w:rsidRPr="007C6FD6">
        <w:rPr>
          <w:rFonts w:ascii="Verdana" w:eastAsia="Times New Roman" w:hAnsi="Verdana" w:cs="Arial"/>
          <w:b/>
          <w:bCs/>
          <w:sz w:val="24"/>
          <w:szCs w:val="24"/>
          <w:lang w:val="es-ES"/>
        </w:rPr>
        <w:t xml:space="preserve"> </w:t>
      </w:r>
      <w:del w:id="95" w:author="ine" w:date="2017-10-17T14:36:00Z">
        <w:r w:rsidR="00BA06C7" w:rsidRPr="007C6FD6" w:rsidDel="000C002C">
          <w:rPr>
            <w:rFonts w:ascii="Verdana" w:eastAsia="Times New Roman" w:hAnsi="Verdana" w:cs="Arial"/>
            <w:bCs/>
            <w:sz w:val="24"/>
            <w:szCs w:val="24"/>
            <w:lang w:val="es-ES"/>
          </w:rPr>
          <w:delText>Burofax</w:delText>
        </w:r>
        <w:r w:rsidR="006133A9" w:rsidDel="000C002C">
          <w:rPr>
            <w:rFonts w:ascii="Verdana" w:eastAsia="Times New Roman" w:hAnsi="Verdana" w:cs="Arial"/>
            <w:bCs/>
            <w:sz w:val="24"/>
            <w:szCs w:val="24"/>
            <w:lang w:val="es-ES"/>
          </w:rPr>
          <w:delText>es</w:delText>
        </w:r>
      </w:del>
      <w:ins w:id="96" w:author="ine" w:date="2017-10-20T07:31:00Z">
        <w:r w:rsidR="00393480">
          <w:rPr>
            <w:rFonts w:ascii="Verdana" w:eastAsia="Times New Roman" w:hAnsi="Verdana" w:cs="Arial"/>
            <w:bCs/>
            <w:sz w:val="24"/>
            <w:szCs w:val="24"/>
            <w:lang w:val="es-ES"/>
          </w:rPr>
          <w:t>Burofaxes</w:t>
        </w:r>
      </w:ins>
      <w:r w:rsidR="00164EE8" w:rsidRPr="007C6FD6">
        <w:rPr>
          <w:rFonts w:ascii="Verdana" w:eastAsia="Times New Roman" w:hAnsi="Verdana" w:cs="Arial"/>
          <w:bCs/>
          <w:sz w:val="24"/>
          <w:szCs w:val="24"/>
          <w:lang w:val="es-ES"/>
        </w:rPr>
        <w:t xml:space="preserve"> de notificación del cambio de acreedor y la solicitud de las cantidades debidas </w:t>
      </w:r>
      <w:r w:rsidR="006133A9">
        <w:rPr>
          <w:rFonts w:ascii="Verdana" w:eastAsia="Times New Roman" w:hAnsi="Verdana" w:cs="Arial"/>
          <w:bCs/>
          <w:sz w:val="24"/>
          <w:szCs w:val="24"/>
          <w:lang w:val="es-ES"/>
        </w:rPr>
        <w:t xml:space="preserve">tanto a </w:t>
      </w:r>
      <w:r w:rsidR="00164EE8" w:rsidRPr="007C6FD6">
        <w:rPr>
          <w:rFonts w:ascii="Verdana" w:eastAsia="Times New Roman" w:hAnsi="Verdana" w:cs="Arial"/>
          <w:bCs/>
          <w:sz w:val="24"/>
          <w:szCs w:val="24"/>
          <w:lang w:val="es-ES"/>
        </w:rPr>
        <w:t xml:space="preserve">la </w:t>
      </w:r>
      <w:r w:rsidR="006133A9">
        <w:rPr>
          <w:rFonts w:ascii="Verdana" w:eastAsia="Times New Roman" w:hAnsi="Verdana" w:cs="Arial"/>
          <w:bCs/>
          <w:sz w:val="24"/>
          <w:szCs w:val="24"/>
          <w:lang w:val="es-ES"/>
        </w:rPr>
        <w:t xml:space="preserve">mercantil </w:t>
      </w:r>
      <w:r w:rsidR="00BA06C7" w:rsidRPr="007C6FD6">
        <w:rPr>
          <w:rFonts w:ascii="Verdana" w:eastAsia="Times New Roman" w:hAnsi="Verdana" w:cs="Arial"/>
          <w:bCs/>
          <w:sz w:val="24"/>
          <w:szCs w:val="24"/>
          <w:lang w:val="es-ES"/>
        </w:rPr>
        <w:t>demandada</w:t>
      </w:r>
      <w:r w:rsidR="006133A9">
        <w:rPr>
          <w:rFonts w:ascii="Verdana" w:eastAsia="Times New Roman" w:hAnsi="Verdana" w:cs="Arial"/>
          <w:bCs/>
          <w:sz w:val="24"/>
          <w:szCs w:val="24"/>
          <w:lang w:val="es-ES"/>
        </w:rPr>
        <w:t xml:space="preserve"> como a D. JULIÁN como tercer fiador.</w:t>
      </w:r>
    </w:p>
    <w:p w14:paraId="6097E21F" w14:textId="77777777" w:rsidR="004E68F8" w:rsidRPr="007C6FD6" w:rsidRDefault="004E68F8">
      <w:pPr>
        <w:shd w:val="clear" w:color="auto" w:fill="FFFFFF"/>
        <w:spacing w:after="0" w:line="360" w:lineRule="auto"/>
        <w:jc w:val="both"/>
        <w:rPr>
          <w:rFonts w:ascii="Verdana" w:eastAsia="Times New Roman" w:hAnsi="Verdana" w:cs="Arial"/>
          <w:bCs/>
          <w:sz w:val="24"/>
          <w:szCs w:val="24"/>
          <w:lang w:val="es-ES"/>
        </w:rPr>
      </w:pPr>
    </w:p>
    <w:p w14:paraId="3DCA9701" w14:textId="29654908" w:rsidR="00051E81" w:rsidRPr="00BA06C7" w:rsidRDefault="00051E81">
      <w:pPr>
        <w:shd w:val="clear" w:color="auto" w:fill="FFFFFF"/>
        <w:spacing w:after="0" w:line="360" w:lineRule="auto"/>
        <w:ind w:firstLine="708"/>
        <w:jc w:val="both"/>
        <w:rPr>
          <w:rFonts w:ascii="Verdana" w:eastAsia="Times New Roman" w:hAnsi="Verdana" w:cs="Arial"/>
          <w:b/>
          <w:bCs/>
          <w:sz w:val="24"/>
          <w:szCs w:val="24"/>
          <w:u w:val="single"/>
          <w:lang w:val="es-ES"/>
        </w:rPr>
      </w:pPr>
      <w:r w:rsidRPr="007C6FD6">
        <w:rPr>
          <w:rFonts w:ascii="Verdana" w:eastAsia="Times New Roman" w:hAnsi="Verdana" w:cs="Arial"/>
          <w:b/>
          <w:bCs/>
          <w:caps/>
          <w:sz w:val="24"/>
          <w:szCs w:val="24"/>
          <w:lang w:val="es-ES"/>
        </w:rPr>
        <w:t>Sexto.</w:t>
      </w:r>
      <w:r w:rsidRPr="007C6FD6">
        <w:rPr>
          <w:rFonts w:ascii="Verdana" w:eastAsia="Times New Roman" w:hAnsi="Verdana" w:cs="Arial"/>
          <w:b/>
          <w:bCs/>
          <w:sz w:val="24"/>
          <w:szCs w:val="24"/>
          <w:lang w:val="es-ES"/>
        </w:rPr>
        <w:t xml:space="preserve">- </w:t>
      </w:r>
      <w:r w:rsidRPr="00BA06C7">
        <w:rPr>
          <w:rFonts w:ascii="Verdana" w:eastAsia="Times New Roman" w:hAnsi="Verdana" w:cs="Arial"/>
          <w:bCs/>
          <w:sz w:val="24"/>
          <w:szCs w:val="24"/>
          <w:u w:val="single"/>
          <w:lang w:val="es-ES"/>
        </w:rPr>
        <w:t xml:space="preserve">Persistencia en la </w:t>
      </w:r>
      <w:r w:rsidR="00717498" w:rsidRPr="00BA06C7">
        <w:rPr>
          <w:rFonts w:ascii="Verdana" w:eastAsia="Times New Roman" w:hAnsi="Verdana" w:cs="Arial"/>
          <w:bCs/>
          <w:sz w:val="24"/>
          <w:szCs w:val="24"/>
          <w:u w:val="single"/>
          <w:lang w:val="es-ES"/>
        </w:rPr>
        <w:t xml:space="preserve">situación de impago de SOCIEDAD </w:t>
      </w:r>
      <w:r w:rsidRPr="00BA06C7">
        <w:rPr>
          <w:rFonts w:ascii="Verdana" w:eastAsia="Times New Roman" w:hAnsi="Verdana" w:cs="Arial"/>
          <w:bCs/>
          <w:sz w:val="24"/>
          <w:szCs w:val="24"/>
          <w:u w:val="single"/>
          <w:lang w:val="es-ES"/>
        </w:rPr>
        <w:t>ARROYO S.L.</w:t>
      </w:r>
      <w:del w:id="97" w:author="ine" w:date="2017-10-17T12:47:00Z">
        <w:r w:rsidR="006133A9" w:rsidDel="00120C5A">
          <w:rPr>
            <w:rFonts w:ascii="Verdana" w:eastAsia="Times New Roman" w:hAnsi="Verdana" w:cs="Arial"/>
            <w:bCs/>
            <w:sz w:val="24"/>
            <w:szCs w:val="24"/>
            <w:u w:val="single"/>
            <w:lang w:val="es-ES"/>
          </w:rPr>
          <w:delText xml:space="preserve"> y del tercer avalista D. JULIÁN PEREIRA DEL ESTAL.</w:delText>
        </w:r>
      </w:del>
    </w:p>
    <w:p w14:paraId="200FCFBE" w14:textId="77777777" w:rsidR="00051E81" w:rsidRPr="007C6FD6" w:rsidRDefault="00051E81">
      <w:pPr>
        <w:shd w:val="clear" w:color="auto" w:fill="FFFFFF"/>
        <w:spacing w:after="0" w:line="360" w:lineRule="auto"/>
        <w:jc w:val="both"/>
        <w:rPr>
          <w:rFonts w:ascii="Verdana" w:eastAsia="Times New Roman" w:hAnsi="Verdana" w:cs="Arial"/>
          <w:b/>
          <w:bCs/>
          <w:sz w:val="24"/>
          <w:szCs w:val="24"/>
          <w:lang w:val="es-ES"/>
        </w:rPr>
      </w:pPr>
    </w:p>
    <w:p w14:paraId="19A15F5A" w14:textId="2A9130E9" w:rsidR="00A82353" w:rsidRDefault="00164EE8">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N</w:t>
      </w:r>
      <w:r w:rsidR="00051E81" w:rsidRPr="007C6FD6">
        <w:rPr>
          <w:rFonts w:ascii="Verdana" w:eastAsia="Times New Roman" w:hAnsi="Verdana" w:cs="Arial"/>
          <w:bCs/>
          <w:sz w:val="24"/>
          <w:szCs w:val="24"/>
          <w:lang w:val="es-ES"/>
        </w:rPr>
        <w:t xml:space="preserve">otificado al obligado al pago del </w:t>
      </w:r>
      <w:r w:rsidR="00422805">
        <w:rPr>
          <w:rFonts w:ascii="Verdana" w:eastAsia="Times New Roman" w:hAnsi="Verdana" w:cs="Arial"/>
          <w:bCs/>
          <w:sz w:val="24"/>
          <w:szCs w:val="24"/>
          <w:lang w:val="es-ES"/>
        </w:rPr>
        <w:t>préstamo</w:t>
      </w:r>
      <w:r w:rsidR="00051E81" w:rsidRPr="007C6FD6">
        <w:rPr>
          <w:rFonts w:ascii="Verdana" w:eastAsia="Times New Roman" w:hAnsi="Verdana" w:cs="Arial"/>
          <w:bCs/>
          <w:sz w:val="24"/>
          <w:szCs w:val="24"/>
          <w:lang w:val="es-ES"/>
        </w:rPr>
        <w:t xml:space="preserve">, SOCIEDAD ARROYO, el cambio de acreedor hipotecario, y requerido en multitud de ocasiones para que procediese al abono de las cuotas debidas, la demandada </w:t>
      </w:r>
      <w:r w:rsidR="00051E81" w:rsidRPr="007C6FD6">
        <w:rPr>
          <w:rFonts w:ascii="Verdana" w:eastAsia="Times New Roman" w:hAnsi="Verdana" w:cs="Arial"/>
          <w:bCs/>
          <w:sz w:val="24"/>
          <w:szCs w:val="24"/>
          <w:u w:val="single"/>
          <w:lang w:val="es-ES"/>
        </w:rPr>
        <w:t>persiste hasta la fecha de la presente demanda sin haber abonado una sola cuota</w:t>
      </w:r>
      <w:r w:rsidR="00051E81" w:rsidRPr="007C6FD6">
        <w:rPr>
          <w:rFonts w:ascii="Verdana" w:eastAsia="Times New Roman" w:hAnsi="Verdana" w:cs="Arial"/>
          <w:bCs/>
          <w:sz w:val="24"/>
          <w:szCs w:val="24"/>
          <w:lang w:val="es-ES"/>
        </w:rPr>
        <w:t xml:space="preserve"> ni cantidad alguna en concepto de a</w:t>
      </w:r>
      <w:r w:rsidR="00A82353">
        <w:rPr>
          <w:rFonts w:ascii="Verdana" w:eastAsia="Times New Roman" w:hAnsi="Verdana" w:cs="Arial"/>
          <w:bCs/>
          <w:sz w:val="24"/>
          <w:szCs w:val="24"/>
          <w:lang w:val="es-ES"/>
        </w:rPr>
        <w:t xml:space="preserve">mortización o pago de intereses. </w:t>
      </w:r>
      <w:r w:rsidR="00051E81" w:rsidRPr="007C6FD6">
        <w:rPr>
          <w:rFonts w:ascii="Verdana" w:eastAsia="Times New Roman" w:hAnsi="Verdana" w:cs="Arial"/>
          <w:bCs/>
          <w:sz w:val="24"/>
          <w:szCs w:val="24"/>
          <w:lang w:val="es-ES"/>
        </w:rPr>
        <w:t>Es decir, que desde el 5 de septiembre del año 2009, h</w:t>
      </w:r>
      <w:r w:rsidR="00BA06C7">
        <w:rPr>
          <w:rFonts w:ascii="Verdana" w:eastAsia="Times New Roman" w:hAnsi="Verdana" w:cs="Arial"/>
          <w:bCs/>
          <w:sz w:val="24"/>
          <w:szCs w:val="24"/>
          <w:lang w:val="es-ES"/>
        </w:rPr>
        <w:t>abiendo transcurrido ya más de 8</w:t>
      </w:r>
      <w:r w:rsidR="00051E81" w:rsidRPr="007C6FD6">
        <w:rPr>
          <w:rFonts w:ascii="Verdana" w:eastAsia="Times New Roman" w:hAnsi="Verdana" w:cs="Arial"/>
          <w:bCs/>
          <w:sz w:val="24"/>
          <w:szCs w:val="24"/>
          <w:lang w:val="es-ES"/>
        </w:rPr>
        <w:t xml:space="preserve"> años, la demandada continúa sin hacer frente a sus obligaciones. </w:t>
      </w:r>
      <w:r w:rsidR="00A82353">
        <w:rPr>
          <w:rFonts w:ascii="Verdana" w:eastAsia="Times New Roman" w:hAnsi="Verdana" w:cs="Arial"/>
          <w:bCs/>
          <w:sz w:val="24"/>
          <w:szCs w:val="24"/>
          <w:lang w:val="es-ES"/>
        </w:rPr>
        <w:t xml:space="preserve"> Por otro lado, el administrador de la mercantil</w:t>
      </w:r>
      <w:r w:rsidR="006133A9">
        <w:rPr>
          <w:rFonts w:ascii="Verdana" w:eastAsia="Times New Roman" w:hAnsi="Verdana" w:cs="Arial"/>
          <w:bCs/>
          <w:sz w:val="24"/>
          <w:szCs w:val="24"/>
          <w:lang w:val="es-ES"/>
        </w:rPr>
        <w:t>, que es también fiador solidario,</w:t>
      </w:r>
      <w:r w:rsidR="00A82353">
        <w:rPr>
          <w:rFonts w:ascii="Verdana" w:eastAsia="Times New Roman" w:hAnsi="Verdana" w:cs="Arial"/>
          <w:bCs/>
          <w:sz w:val="24"/>
          <w:szCs w:val="24"/>
          <w:lang w:val="es-ES"/>
        </w:rPr>
        <w:t xml:space="preserve"> no coge las llamadas, no contesta los correos electrónicos, ni los </w:t>
      </w:r>
      <w:del w:id="98" w:author="ine" w:date="2017-10-17T14:36:00Z">
        <w:r w:rsidR="00A82353" w:rsidDel="000C002C">
          <w:rPr>
            <w:rFonts w:ascii="Verdana" w:eastAsia="Times New Roman" w:hAnsi="Verdana" w:cs="Arial"/>
            <w:bCs/>
            <w:sz w:val="24"/>
            <w:szCs w:val="24"/>
            <w:lang w:val="es-ES"/>
          </w:rPr>
          <w:delText>Burofaxes</w:delText>
        </w:r>
      </w:del>
      <w:ins w:id="99" w:author="ine" w:date="2017-10-20T07:31:00Z">
        <w:r w:rsidR="00393480">
          <w:rPr>
            <w:rFonts w:ascii="Verdana" w:eastAsia="Times New Roman" w:hAnsi="Verdana" w:cs="Arial"/>
            <w:bCs/>
            <w:sz w:val="24"/>
            <w:szCs w:val="24"/>
            <w:lang w:val="es-ES"/>
          </w:rPr>
          <w:t>Burofaxes</w:t>
        </w:r>
      </w:ins>
      <w:r w:rsidR="00A82353">
        <w:rPr>
          <w:rFonts w:ascii="Verdana" w:eastAsia="Times New Roman" w:hAnsi="Verdana" w:cs="Arial"/>
          <w:bCs/>
          <w:sz w:val="24"/>
          <w:szCs w:val="24"/>
          <w:lang w:val="es-ES"/>
        </w:rPr>
        <w:t xml:space="preserve">, rehúye cualquier contacto con mis mandantes. </w:t>
      </w:r>
    </w:p>
    <w:p w14:paraId="5ED3C36E" w14:textId="77777777" w:rsidR="00A82353" w:rsidRDefault="00A82353">
      <w:pPr>
        <w:shd w:val="clear" w:color="auto" w:fill="FFFFFF"/>
        <w:spacing w:after="0" w:line="360" w:lineRule="auto"/>
        <w:ind w:firstLine="708"/>
        <w:jc w:val="both"/>
        <w:rPr>
          <w:rFonts w:ascii="Verdana" w:eastAsia="Times New Roman" w:hAnsi="Verdana" w:cs="Arial"/>
          <w:bCs/>
          <w:sz w:val="24"/>
          <w:szCs w:val="24"/>
          <w:lang w:val="es-ES"/>
        </w:rPr>
      </w:pPr>
    </w:p>
    <w:p w14:paraId="7CFD3497" w14:textId="20BD9521" w:rsidR="00051E81" w:rsidRDefault="00051E81">
      <w:pPr>
        <w:shd w:val="clear" w:color="auto" w:fill="FFFFFF"/>
        <w:spacing w:after="0" w:line="360" w:lineRule="auto"/>
        <w:ind w:firstLine="708"/>
        <w:jc w:val="both"/>
        <w:rPr>
          <w:ins w:id="100" w:author="ine" w:date="2017-10-17T12:49:00Z"/>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En este sentido, se adjunta como </w:t>
      </w:r>
      <w:r w:rsidRPr="007C6FD6">
        <w:rPr>
          <w:rFonts w:ascii="Verdana" w:eastAsia="Times New Roman" w:hAnsi="Verdana" w:cs="Arial"/>
          <w:b/>
          <w:bCs/>
          <w:sz w:val="24"/>
          <w:szCs w:val="24"/>
          <w:lang w:val="es-ES"/>
        </w:rPr>
        <w:t xml:space="preserve">Documento </w:t>
      </w:r>
      <w:r w:rsidR="003E157E">
        <w:rPr>
          <w:rFonts w:ascii="Verdana" w:eastAsia="Times New Roman" w:hAnsi="Verdana" w:cs="Arial"/>
          <w:b/>
          <w:bCs/>
          <w:sz w:val="24"/>
          <w:szCs w:val="24"/>
          <w:lang w:val="es-ES"/>
        </w:rPr>
        <w:t>nº 10</w:t>
      </w:r>
      <w:r w:rsidRPr="007C6FD6">
        <w:rPr>
          <w:rFonts w:ascii="Verdana" w:eastAsia="Times New Roman" w:hAnsi="Verdana" w:cs="Arial"/>
          <w:b/>
          <w:bCs/>
          <w:sz w:val="24"/>
          <w:szCs w:val="24"/>
          <w:lang w:val="es-ES"/>
        </w:rPr>
        <w:t xml:space="preserve"> </w:t>
      </w:r>
      <w:r w:rsidRPr="007C6FD6">
        <w:rPr>
          <w:rFonts w:ascii="Verdana" w:eastAsia="Times New Roman" w:hAnsi="Verdana" w:cs="Arial"/>
          <w:bCs/>
          <w:sz w:val="24"/>
          <w:szCs w:val="24"/>
          <w:lang w:val="es-ES"/>
        </w:rPr>
        <w:t>certificación del saldo deudor</w:t>
      </w:r>
      <w:r w:rsidR="00A14B17">
        <w:rPr>
          <w:rFonts w:ascii="Verdana" w:eastAsia="Times New Roman" w:hAnsi="Verdana" w:cs="Arial"/>
          <w:bCs/>
          <w:sz w:val="24"/>
          <w:szCs w:val="24"/>
          <w:lang w:val="es-ES"/>
        </w:rPr>
        <w:t xml:space="preserve"> exigible</w:t>
      </w:r>
      <w:r w:rsidRPr="007C6FD6">
        <w:rPr>
          <w:rFonts w:ascii="Verdana" w:eastAsia="Times New Roman" w:hAnsi="Verdana" w:cs="Arial"/>
          <w:bCs/>
          <w:sz w:val="24"/>
          <w:szCs w:val="24"/>
          <w:lang w:val="es-ES"/>
        </w:rPr>
        <w:t>, que</w:t>
      </w:r>
      <w:r w:rsidR="00164EE8" w:rsidRPr="007C6FD6">
        <w:rPr>
          <w:rFonts w:ascii="Verdana" w:eastAsia="Times New Roman" w:hAnsi="Verdana" w:cs="Arial"/>
          <w:bCs/>
          <w:sz w:val="24"/>
          <w:szCs w:val="24"/>
          <w:lang w:val="es-ES"/>
        </w:rPr>
        <w:t xml:space="preserve">, a fecha </w:t>
      </w:r>
      <w:r w:rsidR="00FF5DB6">
        <w:rPr>
          <w:rFonts w:ascii="Verdana" w:eastAsia="Times New Roman" w:hAnsi="Verdana" w:cs="Arial"/>
          <w:bCs/>
          <w:sz w:val="24"/>
          <w:szCs w:val="24"/>
          <w:lang w:val="es-ES"/>
        </w:rPr>
        <w:t xml:space="preserve">5 </w:t>
      </w:r>
      <w:r w:rsidR="00164EE8" w:rsidRPr="007C6FD6">
        <w:rPr>
          <w:rFonts w:ascii="Verdana" w:eastAsia="Times New Roman" w:hAnsi="Verdana" w:cs="Arial"/>
          <w:bCs/>
          <w:sz w:val="24"/>
          <w:szCs w:val="24"/>
          <w:lang w:val="es-ES"/>
        </w:rPr>
        <w:t xml:space="preserve">de </w:t>
      </w:r>
      <w:r w:rsidR="00FF5DB6">
        <w:rPr>
          <w:rFonts w:ascii="Verdana" w:eastAsia="Times New Roman" w:hAnsi="Verdana" w:cs="Arial"/>
          <w:bCs/>
          <w:sz w:val="24"/>
          <w:szCs w:val="24"/>
          <w:lang w:val="es-ES"/>
        </w:rPr>
        <w:t xml:space="preserve">octubre </w:t>
      </w:r>
      <w:r w:rsidR="00164EE8" w:rsidRPr="007C6FD6">
        <w:rPr>
          <w:rFonts w:ascii="Verdana" w:eastAsia="Times New Roman" w:hAnsi="Verdana" w:cs="Arial"/>
          <w:bCs/>
          <w:sz w:val="24"/>
          <w:szCs w:val="24"/>
          <w:lang w:val="es-ES"/>
        </w:rPr>
        <w:t>del año en curso,</w:t>
      </w:r>
      <w:r w:rsidRPr="007C6FD6">
        <w:rPr>
          <w:rFonts w:ascii="Verdana" w:eastAsia="Times New Roman" w:hAnsi="Verdana" w:cs="Arial"/>
          <w:bCs/>
          <w:sz w:val="24"/>
          <w:szCs w:val="24"/>
          <w:lang w:val="es-ES"/>
        </w:rPr>
        <w:t xml:space="preserve"> arroja un importe debido de </w:t>
      </w:r>
      <w:r w:rsidR="00EC3B80" w:rsidRPr="00EC3B80">
        <w:rPr>
          <w:rStyle w:val="Textoennegrita"/>
          <w:rFonts w:ascii="Verdana" w:hAnsi="Verdana" w:cs="Courier New"/>
          <w:sz w:val="24"/>
          <w:szCs w:val="24"/>
          <w:shd w:val="clear" w:color="auto" w:fill="FFFFFF"/>
          <w:lang w:val="es-ES"/>
        </w:rPr>
        <w:t xml:space="preserve">TRESCIENTOS NOVENTA Y SEIS MIL </w:t>
      </w:r>
      <w:r w:rsidR="00EC3B80" w:rsidRPr="00EC3B80">
        <w:rPr>
          <w:rStyle w:val="Textoennegrita"/>
          <w:rFonts w:ascii="Verdana" w:hAnsi="Verdana" w:cs="Courier New"/>
          <w:sz w:val="24"/>
          <w:szCs w:val="24"/>
          <w:shd w:val="clear" w:color="auto" w:fill="FFFFFF"/>
          <w:lang w:val="es-ES"/>
        </w:rPr>
        <w:lastRenderedPageBreak/>
        <w:t>OCHOCIENTOS TREINTA Y NUEVE EUROS CON TREINTA Y OCHO CÉNTIMOS (</w:t>
      </w:r>
      <w:r w:rsidR="00EC3B80" w:rsidRPr="00A14B17">
        <w:rPr>
          <w:rStyle w:val="Textoennegrita"/>
          <w:rFonts w:ascii="Verdana" w:hAnsi="Verdana" w:cs="Courier New"/>
          <w:sz w:val="24"/>
          <w:szCs w:val="24"/>
          <w:shd w:val="clear" w:color="auto" w:fill="FFFFFF"/>
          <w:lang w:val="es-ES"/>
        </w:rPr>
        <w:t>396.839,38</w:t>
      </w:r>
      <w:r w:rsidR="00EC3B80" w:rsidRPr="00A14B17">
        <w:rPr>
          <w:rFonts w:asciiTheme="minorHAnsi" w:hAnsiTheme="minorHAnsi" w:cs="Arial"/>
          <w:i/>
          <w:color w:val="000000"/>
          <w:sz w:val="24"/>
          <w:szCs w:val="24"/>
          <w:lang w:val="es-ES"/>
        </w:rPr>
        <w:t xml:space="preserve"> </w:t>
      </w:r>
      <w:r w:rsidR="00EC3B80" w:rsidRPr="00A14B17">
        <w:rPr>
          <w:rStyle w:val="Textoennegrita"/>
          <w:rFonts w:ascii="Verdana" w:hAnsi="Verdana" w:cs="Courier New"/>
          <w:sz w:val="24"/>
          <w:szCs w:val="24"/>
          <w:shd w:val="clear" w:color="auto" w:fill="FFFFFF"/>
          <w:lang w:val="es-ES"/>
        </w:rPr>
        <w:t>€</w:t>
      </w:r>
      <w:r w:rsidR="00EC3B80" w:rsidRPr="00A14B17">
        <w:rPr>
          <w:rStyle w:val="Textoennegrita"/>
          <w:rFonts w:ascii="Verdana" w:hAnsi="Verdana" w:cs="Courier New"/>
          <w:b w:val="0"/>
          <w:sz w:val="24"/>
          <w:szCs w:val="24"/>
          <w:shd w:val="clear" w:color="auto" w:fill="FFFFFF"/>
          <w:lang w:val="es-ES"/>
        </w:rPr>
        <w:t>)</w:t>
      </w:r>
      <w:r w:rsidR="00164EE8" w:rsidRPr="00A14B17">
        <w:rPr>
          <w:rFonts w:ascii="Verdana" w:eastAsia="Times New Roman" w:hAnsi="Verdana" w:cs="Arial"/>
          <w:bCs/>
          <w:sz w:val="24"/>
          <w:szCs w:val="24"/>
          <w:lang w:val="es-ES"/>
        </w:rPr>
        <w:t>.</w:t>
      </w:r>
      <w:r w:rsidR="00164EE8" w:rsidRPr="007C6FD6">
        <w:rPr>
          <w:rFonts w:ascii="Verdana" w:eastAsia="Times New Roman" w:hAnsi="Verdana" w:cs="Arial"/>
          <w:bCs/>
          <w:sz w:val="24"/>
          <w:szCs w:val="24"/>
          <w:lang w:val="es-ES"/>
        </w:rPr>
        <w:t xml:space="preserve"> </w:t>
      </w:r>
    </w:p>
    <w:p w14:paraId="14C4775B" w14:textId="77777777" w:rsidR="00DF6E8A" w:rsidRDefault="00DF6E8A">
      <w:pPr>
        <w:shd w:val="clear" w:color="auto" w:fill="FFFFFF"/>
        <w:spacing w:after="0" w:line="360" w:lineRule="auto"/>
        <w:ind w:firstLine="708"/>
        <w:jc w:val="both"/>
        <w:rPr>
          <w:rFonts w:ascii="Verdana" w:eastAsia="Times New Roman" w:hAnsi="Verdana" w:cs="Arial"/>
          <w:bCs/>
          <w:sz w:val="24"/>
          <w:szCs w:val="24"/>
          <w:lang w:val="es-ES"/>
        </w:rPr>
      </w:pPr>
    </w:p>
    <w:p w14:paraId="240ECE2F" w14:textId="596DF75B" w:rsidR="00A564EC" w:rsidRPr="007C6FD6" w:rsidRDefault="00A564EC">
      <w:pPr>
        <w:shd w:val="clear" w:color="auto" w:fill="FFFFFF"/>
        <w:spacing w:after="0" w:line="360" w:lineRule="auto"/>
        <w:ind w:firstLine="708"/>
        <w:jc w:val="both"/>
        <w:rPr>
          <w:rFonts w:ascii="Verdana" w:eastAsia="Times New Roman" w:hAnsi="Verdana" w:cs="Arial"/>
          <w:bCs/>
          <w:sz w:val="24"/>
          <w:szCs w:val="24"/>
          <w:lang w:val="es-ES"/>
        </w:rPr>
        <w:pPrChange w:id="101" w:author="ine" w:date="2017-10-17T12:25:00Z">
          <w:pPr>
            <w:shd w:val="clear" w:color="auto" w:fill="FFFFFF"/>
            <w:spacing w:after="0" w:line="360" w:lineRule="auto"/>
            <w:ind w:firstLine="708"/>
          </w:pPr>
        </w:pPrChange>
      </w:pPr>
      <w:r>
        <w:rPr>
          <w:rFonts w:ascii="Verdana" w:eastAsia="Times New Roman" w:hAnsi="Verdana" w:cs="Arial"/>
          <w:bCs/>
          <w:sz w:val="24"/>
          <w:szCs w:val="24"/>
          <w:lang w:val="es-ES"/>
        </w:rPr>
        <w:t xml:space="preserve">Puesto que estamos ante un préstamo a interés variable, el citado </w:t>
      </w:r>
      <w:r w:rsidRPr="00A564EC">
        <w:rPr>
          <w:rFonts w:ascii="Verdana" w:eastAsia="Times New Roman" w:hAnsi="Verdana" w:cs="Arial"/>
          <w:b/>
          <w:bCs/>
          <w:sz w:val="24"/>
          <w:szCs w:val="24"/>
          <w:lang w:val="es-ES"/>
        </w:rPr>
        <w:t>Documento nº 10</w:t>
      </w:r>
      <w:r w:rsidRPr="00A564EC">
        <w:rPr>
          <w:rFonts w:ascii="Verdana" w:eastAsia="Times New Roman" w:hAnsi="Verdana" w:cs="Arial"/>
          <w:bCs/>
          <w:sz w:val="24"/>
          <w:szCs w:val="24"/>
          <w:lang w:val="es-ES"/>
        </w:rPr>
        <w:t xml:space="preserve"> </w:t>
      </w:r>
      <w:r>
        <w:rPr>
          <w:rFonts w:ascii="Verdana" w:eastAsia="Times New Roman" w:hAnsi="Verdana" w:cs="Arial"/>
          <w:bCs/>
          <w:sz w:val="24"/>
          <w:szCs w:val="24"/>
          <w:lang w:val="es-ES"/>
        </w:rPr>
        <w:t xml:space="preserve">contiene un </w:t>
      </w:r>
      <w:r w:rsidR="00FF4612" w:rsidRPr="00FF4612">
        <w:rPr>
          <w:rFonts w:ascii="Verdana" w:eastAsia="Times New Roman" w:hAnsi="Verdana" w:cs="Arial"/>
          <w:bCs/>
          <w:sz w:val="24"/>
          <w:szCs w:val="24"/>
          <w:lang w:val="es-ES"/>
        </w:rPr>
        <w:t>Anexo III: OPERACIONES DE CÁLCULO DE SALDO PARA PRÉSTAMO CON INTERÉS VARIABLE Y CUOTA CRECIENTE EN PROGRESIÓN GEOMÉTRICA</w:t>
      </w:r>
      <w:r>
        <w:rPr>
          <w:rFonts w:ascii="Verdana" w:eastAsia="Times New Roman" w:hAnsi="Verdana" w:cs="Arial"/>
          <w:bCs/>
          <w:sz w:val="24"/>
          <w:szCs w:val="24"/>
          <w:lang w:val="es-ES"/>
        </w:rPr>
        <w:t xml:space="preserve"> que satisface los requerimientos del </w:t>
      </w:r>
      <w:del w:id="102" w:author="ine" w:date="2017-10-20T07:58:00Z">
        <w:r w:rsidR="006818F6" w:rsidRPr="005F00D1" w:rsidDel="005F00D1">
          <w:rPr>
            <w:rFonts w:ascii="Verdana" w:eastAsia="Times New Roman" w:hAnsi="Verdana" w:cs="Arial"/>
            <w:b/>
            <w:bCs/>
            <w:sz w:val="24"/>
            <w:szCs w:val="24"/>
            <w:lang w:val="es-ES"/>
            <w:rPrChange w:id="103" w:author="ine" w:date="2017-10-20T07:58:00Z">
              <w:rPr>
                <w:rFonts w:ascii="Verdana" w:eastAsia="Times New Roman" w:hAnsi="Verdana" w:cs="Arial"/>
                <w:bCs/>
                <w:sz w:val="24"/>
                <w:szCs w:val="24"/>
                <w:lang w:val="es-ES"/>
              </w:rPr>
            </w:rPrChange>
          </w:rPr>
          <w:delText xml:space="preserve">Artículo </w:delText>
        </w:r>
      </w:del>
      <w:ins w:id="104" w:author="ine" w:date="2017-10-20T07:58:00Z">
        <w:r w:rsidR="005F00D1" w:rsidRPr="005F00D1">
          <w:rPr>
            <w:rFonts w:ascii="Verdana" w:eastAsia="Times New Roman" w:hAnsi="Verdana" w:cs="Arial"/>
            <w:b/>
            <w:bCs/>
            <w:sz w:val="24"/>
            <w:szCs w:val="24"/>
            <w:lang w:val="es-ES"/>
            <w:rPrChange w:id="105" w:author="ine" w:date="2017-10-20T07:58:00Z">
              <w:rPr>
                <w:rFonts w:ascii="Verdana" w:eastAsia="Times New Roman" w:hAnsi="Verdana" w:cs="Arial"/>
                <w:bCs/>
                <w:sz w:val="24"/>
                <w:szCs w:val="24"/>
                <w:lang w:val="es-ES"/>
              </w:rPr>
            </w:rPrChange>
          </w:rPr>
          <w:t>a</w:t>
        </w:r>
        <w:r w:rsidR="005F00D1" w:rsidRPr="005F00D1">
          <w:rPr>
            <w:rFonts w:ascii="Verdana" w:eastAsia="Times New Roman" w:hAnsi="Verdana" w:cs="Arial"/>
            <w:b/>
            <w:bCs/>
            <w:sz w:val="24"/>
            <w:szCs w:val="24"/>
            <w:lang w:val="es-ES"/>
            <w:rPrChange w:id="106" w:author="ine" w:date="2017-10-20T07:58:00Z">
              <w:rPr>
                <w:rFonts w:ascii="Verdana" w:eastAsia="Times New Roman" w:hAnsi="Verdana" w:cs="Arial"/>
                <w:bCs/>
                <w:sz w:val="24"/>
                <w:szCs w:val="24"/>
                <w:lang w:val="es-ES"/>
              </w:rPr>
            </w:rPrChange>
          </w:rPr>
          <w:t xml:space="preserve">rtículo </w:t>
        </w:r>
      </w:ins>
      <w:r w:rsidR="00A5029C" w:rsidRPr="005F00D1">
        <w:rPr>
          <w:rFonts w:ascii="Verdana" w:eastAsia="Times New Roman" w:hAnsi="Verdana" w:cs="Arial"/>
          <w:b/>
          <w:bCs/>
          <w:sz w:val="24"/>
          <w:szCs w:val="24"/>
          <w:lang w:val="es-ES"/>
          <w:rPrChange w:id="107" w:author="ine" w:date="2017-10-20T07:58:00Z">
            <w:rPr>
              <w:rFonts w:ascii="Verdana" w:eastAsia="Times New Roman" w:hAnsi="Verdana" w:cs="Arial"/>
              <w:bCs/>
              <w:sz w:val="24"/>
              <w:szCs w:val="24"/>
              <w:lang w:val="es-ES"/>
            </w:rPr>
          </w:rPrChange>
        </w:rPr>
        <w:t>574 LEC</w:t>
      </w:r>
      <w:r w:rsidR="006818F6">
        <w:rPr>
          <w:rFonts w:ascii="Verdana" w:eastAsia="Times New Roman" w:hAnsi="Verdana" w:cs="Arial"/>
          <w:bCs/>
          <w:sz w:val="24"/>
          <w:szCs w:val="24"/>
          <w:lang w:val="es-ES"/>
        </w:rPr>
        <w:t>. E</w:t>
      </w:r>
      <w:r w:rsidR="006818F6" w:rsidRPr="006818F6">
        <w:rPr>
          <w:rFonts w:ascii="Verdana" w:eastAsia="Times New Roman" w:hAnsi="Verdana" w:cs="Arial"/>
          <w:bCs/>
          <w:sz w:val="24"/>
          <w:szCs w:val="24"/>
          <w:lang w:val="es-ES"/>
        </w:rPr>
        <w:t>jecución en casos de intereses variables</w:t>
      </w:r>
      <w:r w:rsidR="006818F6">
        <w:rPr>
          <w:rFonts w:ascii="Verdana" w:eastAsia="Times New Roman" w:hAnsi="Verdana" w:cs="Arial"/>
          <w:bCs/>
          <w:sz w:val="24"/>
          <w:szCs w:val="24"/>
          <w:lang w:val="es-ES"/>
        </w:rPr>
        <w:t>.</w:t>
      </w:r>
    </w:p>
    <w:p w14:paraId="18D778B3" w14:textId="77777777" w:rsidR="00051E81" w:rsidRPr="007C6FD6" w:rsidRDefault="00051E81">
      <w:pPr>
        <w:shd w:val="clear" w:color="auto" w:fill="FFFFFF"/>
        <w:spacing w:after="0" w:line="360" w:lineRule="auto"/>
        <w:jc w:val="both"/>
        <w:rPr>
          <w:rFonts w:ascii="Verdana" w:eastAsia="Times New Roman" w:hAnsi="Verdana" w:cs="Arial"/>
          <w:bCs/>
          <w:sz w:val="24"/>
          <w:szCs w:val="24"/>
          <w:lang w:val="es-ES"/>
        </w:rPr>
      </w:pPr>
    </w:p>
    <w:p w14:paraId="1D3E179D" w14:textId="7A462129" w:rsidR="00051E81" w:rsidRPr="007C6FD6" w:rsidRDefault="0032081A">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Igualmente, se adjunta como </w:t>
      </w:r>
      <w:r w:rsidRPr="007C6FD6">
        <w:rPr>
          <w:rFonts w:ascii="Verdana" w:eastAsia="Times New Roman" w:hAnsi="Verdana" w:cs="Arial"/>
          <w:b/>
          <w:bCs/>
          <w:sz w:val="24"/>
          <w:szCs w:val="24"/>
          <w:lang w:val="es-ES"/>
        </w:rPr>
        <w:t xml:space="preserve">Documento </w:t>
      </w:r>
      <w:r w:rsidR="003E157E">
        <w:rPr>
          <w:rFonts w:ascii="Verdana" w:eastAsia="Times New Roman" w:hAnsi="Verdana" w:cs="Arial"/>
          <w:b/>
          <w:bCs/>
          <w:sz w:val="24"/>
          <w:szCs w:val="24"/>
          <w:lang w:val="es-ES"/>
        </w:rPr>
        <w:t>nº 11</w:t>
      </w:r>
      <w:r w:rsidR="00FF5DB6">
        <w:rPr>
          <w:rFonts w:ascii="Verdana" w:eastAsia="Times New Roman" w:hAnsi="Verdana" w:cs="Arial"/>
          <w:bCs/>
          <w:sz w:val="24"/>
          <w:szCs w:val="24"/>
          <w:lang w:val="es-ES"/>
        </w:rPr>
        <w:t xml:space="preserve"> un segundo </w:t>
      </w:r>
      <w:r w:rsidR="00ED7490">
        <w:rPr>
          <w:rFonts w:ascii="Verdana" w:eastAsia="Times New Roman" w:hAnsi="Verdana" w:cs="Arial"/>
          <w:bCs/>
          <w:sz w:val="24"/>
          <w:szCs w:val="24"/>
          <w:lang w:val="es-ES"/>
        </w:rPr>
        <w:t xml:space="preserve">grupo de </w:t>
      </w:r>
      <w:del w:id="108" w:author="ine" w:date="2017-10-17T14:36:00Z">
        <w:r w:rsidR="00FF5DB6" w:rsidDel="000C002C">
          <w:rPr>
            <w:rFonts w:ascii="Verdana" w:eastAsia="Times New Roman" w:hAnsi="Verdana" w:cs="Arial"/>
            <w:bCs/>
            <w:sz w:val="24"/>
            <w:szCs w:val="24"/>
            <w:lang w:val="es-ES"/>
          </w:rPr>
          <w:delText>B</w:delText>
        </w:r>
        <w:r w:rsidRPr="007C6FD6" w:rsidDel="000C002C">
          <w:rPr>
            <w:rFonts w:ascii="Verdana" w:eastAsia="Times New Roman" w:hAnsi="Verdana" w:cs="Arial"/>
            <w:bCs/>
            <w:sz w:val="24"/>
            <w:szCs w:val="24"/>
            <w:lang w:val="es-ES"/>
          </w:rPr>
          <w:delText>urofax</w:delText>
        </w:r>
        <w:r w:rsidR="00ED7490" w:rsidDel="000C002C">
          <w:rPr>
            <w:rFonts w:ascii="Verdana" w:eastAsia="Times New Roman" w:hAnsi="Verdana" w:cs="Arial"/>
            <w:bCs/>
            <w:sz w:val="24"/>
            <w:szCs w:val="24"/>
            <w:lang w:val="es-ES"/>
          </w:rPr>
          <w:delText>es</w:delText>
        </w:r>
      </w:del>
      <w:ins w:id="109" w:author="ine" w:date="2017-10-20T07:31:00Z">
        <w:r w:rsidR="00393480">
          <w:rPr>
            <w:rFonts w:ascii="Verdana" w:eastAsia="Times New Roman" w:hAnsi="Verdana" w:cs="Arial"/>
            <w:bCs/>
            <w:sz w:val="24"/>
            <w:szCs w:val="24"/>
            <w:lang w:val="es-ES"/>
          </w:rPr>
          <w:t>Burofaxes</w:t>
        </w:r>
      </w:ins>
      <w:r w:rsidRPr="007C6FD6">
        <w:rPr>
          <w:rFonts w:ascii="Verdana" w:eastAsia="Times New Roman" w:hAnsi="Verdana" w:cs="Arial"/>
          <w:bCs/>
          <w:sz w:val="24"/>
          <w:szCs w:val="24"/>
          <w:lang w:val="es-ES"/>
        </w:rPr>
        <w:t xml:space="preserve"> de fecha 30 de marzo de 2017 </w:t>
      </w:r>
      <w:ins w:id="110" w:author="ine" w:date="2017-10-17T12:22:00Z">
        <w:r w:rsidR="00D6774E">
          <w:rPr>
            <w:rFonts w:ascii="Verdana" w:eastAsia="Times New Roman" w:hAnsi="Verdana" w:cs="Arial"/>
            <w:bCs/>
            <w:sz w:val="24"/>
            <w:szCs w:val="24"/>
            <w:lang w:val="es-ES"/>
          </w:rPr>
          <w:t xml:space="preserve">junto con la certificación de acuse de recibo </w:t>
        </w:r>
      </w:ins>
      <w:ins w:id="111" w:author="ine" w:date="2017-10-17T12:23:00Z">
        <w:r w:rsidR="00D6774E">
          <w:rPr>
            <w:rFonts w:ascii="Verdana" w:eastAsia="Times New Roman" w:hAnsi="Verdana" w:cs="Arial"/>
            <w:bCs/>
            <w:sz w:val="24"/>
            <w:szCs w:val="24"/>
            <w:lang w:val="es-ES"/>
          </w:rPr>
          <w:t>por el Administrador de</w:t>
        </w:r>
      </w:ins>
      <w:ins w:id="112" w:author="ine" w:date="2017-10-17T12:24:00Z">
        <w:r w:rsidR="00D6774E">
          <w:rPr>
            <w:rFonts w:ascii="Verdana" w:eastAsia="Times New Roman" w:hAnsi="Verdana" w:cs="Arial"/>
            <w:bCs/>
            <w:sz w:val="24"/>
            <w:szCs w:val="24"/>
            <w:lang w:val="es-ES"/>
          </w:rPr>
          <w:t xml:space="preserve"> </w:t>
        </w:r>
      </w:ins>
      <w:ins w:id="113" w:author="ine" w:date="2017-10-17T12:23:00Z">
        <w:r w:rsidR="00D6774E">
          <w:rPr>
            <w:rFonts w:ascii="Verdana" w:eastAsia="Times New Roman" w:hAnsi="Verdana" w:cs="Arial"/>
            <w:bCs/>
            <w:sz w:val="24"/>
            <w:szCs w:val="24"/>
            <w:lang w:val="es-ES"/>
          </w:rPr>
          <w:t xml:space="preserve">la mercantil y tercer fiador solidario. En dichas notificaciones </w:t>
        </w:r>
      </w:ins>
      <w:del w:id="114" w:author="ine" w:date="2017-10-17T12:24:00Z">
        <w:r w:rsidRPr="007C6FD6" w:rsidDel="00D6774E">
          <w:rPr>
            <w:rFonts w:ascii="Verdana" w:eastAsia="Times New Roman" w:hAnsi="Verdana" w:cs="Arial"/>
            <w:bCs/>
            <w:sz w:val="24"/>
            <w:szCs w:val="24"/>
            <w:lang w:val="es-ES"/>
          </w:rPr>
          <w:delText xml:space="preserve">en el que </w:delText>
        </w:r>
      </w:del>
      <w:r w:rsidRPr="007C6FD6">
        <w:rPr>
          <w:rFonts w:ascii="Verdana" w:eastAsia="Times New Roman" w:hAnsi="Verdana" w:cs="Arial"/>
          <w:bCs/>
          <w:sz w:val="24"/>
          <w:szCs w:val="24"/>
          <w:lang w:val="es-ES"/>
        </w:rPr>
        <w:t xml:space="preserve">se refleja la persistencia en situación de impago de la sociedad y </w:t>
      </w:r>
      <w:ins w:id="115" w:author="ine" w:date="2017-10-17T12:24:00Z">
        <w:r w:rsidR="00D6774E">
          <w:rPr>
            <w:rFonts w:ascii="Verdana" w:eastAsia="Times New Roman" w:hAnsi="Verdana" w:cs="Arial"/>
            <w:bCs/>
            <w:sz w:val="24"/>
            <w:szCs w:val="24"/>
            <w:lang w:val="es-ES"/>
          </w:rPr>
          <w:t xml:space="preserve">del tercer fiador y </w:t>
        </w:r>
      </w:ins>
      <w:r w:rsidRPr="007C6FD6">
        <w:rPr>
          <w:rFonts w:ascii="Verdana" w:eastAsia="Times New Roman" w:hAnsi="Verdana" w:cs="Arial"/>
          <w:bCs/>
          <w:sz w:val="24"/>
          <w:szCs w:val="24"/>
          <w:lang w:val="es-ES"/>
        </w:rPr>
        <w:t xml:space="preserve">se </w:t>
      </w:r>
      <w:del w:id="116" w:author="ine" w:date="2017-10-17T12:24:00Z">
        <w:r w:rsidRPr="007C6FD6" w:rsidDel="00D6774E">
          <w:rPr>
            <w:rFonts w:ascii="Verdana" w:eastAsia="Times New Roman" w:hAnsi="Verdana" w:cs="Arial"/>
            <w:bCs/>
            <w:sz w:val="24"/>
            <w:szCs w:val="24"/>
            <w:lang w:val="es-ES"/>
          </w:rPr>
          <w:delText xml:space="preserve">le </w:delText>
        </w:r>
      </w:del>
      <w:r w:rsidRPr="007C6FD6">
        <w:rPr>
          <w:rFonts w:ascii="Verdana" w:eastAsia="Times New Roman" w:hAnsi="Verdana" w:cs="Arial"/>
          <w:bCs/>
          <w:sz w:val="24"/>
          <w:szCs w:val="24"/>
          <w:lang w:val="es-ES"/>
        </w:rPr>
        <w:t>reclama</w:t>
      </w:r>
      <w:ins w:id="117" w:author="ine" w:date="2017-10-17T12:24:00Z">
        <w:r w:rsidR="00D6774E">
          <w:rPr>
            <w:rFonts w:ascii="Verdana" w:eastAsia="Times New Roman" w:hAnsi="Verdana" w:cs="Arial"/>
            <w:bCs/>
            <w:sz w:val="24"/>
            <w:szCs w:val="24"/>
            <w:lang w:val="es-ES"/>
          </w:rPr>
          <w:t>n</w:t>
        </w:r>
      </w:ins>
      <w:r w:rsidRPr="007C6FD6">
        <w:rPr>
          <w:rFonts w:ascii="Verdana" w:eastAsia="Times New Roman" w:hAnsi="Verdana" w:cs="Arial"/>
          <w:bCs/>
          <w:sz w:val="24"/>
          <w:szCs w:val="24"/>
          <w:lang w:val="es-ES"/>
        </w:rPr>
        <w:t>, de nuevo, la</w:t>
      </w:r>
      <w:ins w:id="118"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cuantía</w:t>
      </w:r>
      <w:ins w:id="119"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debida</w:t>
      </w:r>
      <w:ins w:id="120"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w:t>
      </w:r>
    </w:p>
    <w:p w14:paraId="721C986E" w14:textId="77777777" w:rsidR="00051E81" w:rsidRPr="007C6FD6" w:rsidRDefault="00051E81">
      <w:pPr>
        <w:shd w:val="clear" w:color="auto" w:fill="FFFFFF"/>
        <w:spacing w:after="0" w:line="360" w:lineRule="auto"/>
        <w:jc w:val="both"/>
        <w:rPr>
          <w:rFonts w:ascii="Verdana" w:eastAsia="Times New Roman" w:hAnsi="Verdana" w:cs="Arial"/>
          <w:bCs/>
          <w:sz w:val="24"/>
          <w:szCs w:val="24"/>
          <w:lang w:val="es-ES"/>
        </w:rPr>
      </w:pPr>
    </w:p>
    <w:p w14:paraId="4E10AF38" w14:textId="77777777" w:rsidR="00051E81" w:rsidRPr="007C6FD6" w:rsidRDefault="00051E81">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A la luz de los hechos resulta indubitado que, habiendo resultado inútiles todas las gestiones extrajudiciales realizadas por los acreedores para la satisfacción y cobro de la deuda mantenida por el demandado, nos vemos obligados a impetrar el auxilio judicial en defensa de sus pretensiones e intereses</w:t>
      </w:r>
      <w:r w:rsidR="00FF5DB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con el fin de exigir judicialmente el cumplimiento de la obligación, como único medio de hacer efectivo su importe y el de los gastos ocasionados, a la que se han de añadir los intereses devengados al tipo pactado, así como las costas de este juicio.</w:t>
      </w:r>
    </w:p>
    <w:p w14:paraId="452696F0" w14:textId="77777777" w:rsidR="00717498" w:rsidRDefault="00717498">
      <w:pPr>
        <w:shd w:val="clear" w:color="auto" w:fill="FFFFFF"/>
        <w:spacing w:after="0" w:line="360" w:lineRule="auto"/>
        <w:jc w:val="both"/>
        <w:rPr>
          <w:rFonts w:ascii="Verdana" w:eastAsia="Times New Roman" w:hAnsi="Verdana" w:cs="Arial"/>
          <w:bCs/>
          <w:sz w:val="24"/>
          <w:szCs w:val="24"/>
          <w:lang w:val="es-ES"/>
        </w:rPr>
      </w:pPr>
    </w:p>
    <w:p w14:paraId="74794CED" w14:textId="2E2F853B" w:rsidR="000E1477" w:rsidRDefault="00DE4D11">
      <w:pPr>
        <w:spacing w:after="0" w:line="360" w:lineRule="auto"/>
        <w:ind w:firstLine="708"/>
        <w:jc w:val="both"/>
        <w:rPr>
          <w:rFonts w:ascii="Verdana" w:eastAsia="Times New Roman" w:hAnsi="Verdana"/>
          <w:sz w:val="24"/>
          <w:szCs w:val="24"/>
          <w:lang w:val="es-ES"/>
        </w:rPr>
      </w:pPr>
      <w:r>
        <w:rPr>
          <w:rFonts w:ascii="Verdana" w:eastAsia="Times New Roman" w:hAnsi="Verdana" w:cs="Arial"/>
          <w:b/>
          <w:bCs/>
          <w:caps/>
          <w:sz w:val="24"/>
          <w:szCs w:val="24"/>
          <w:lang w:val="es-ES"/>
        </w:rPr>
        <w:t>séptim</w:t>
      </w:r>
      <w:r w:rsidR="00717498">
        <w:rPr>
          <w:rFonts w:ascii="Verdana" w:eastAsia="Times New Roman" w:hAnsi="Verdana" w:cs="Arial"/>
          <w:b/>
          <w:bCs/>
          <w:caps/>
          <w:sz w:val="24"/>
          <w:szCs w:val="24"/>
          <w:lang w:val="es-ES"/>
        </w:rPr>
        <w:t>o</w:t>
      </w:r>
      <w:r w:rsidR="004C2B44" w:rsidRPr="007C6FD6">
        <w:rPr>
          <w:rFonts w:ascii="Verdana" w:eastAsia="Times New Roman" w:hAnsi="Verdana" w:cs="Arial"/>
          <w:b/>
          <w:bCs/>
          <w:caps/>
          <w:sz w:val="24"/>
          <w:szCs w:val="24"/>
          <w:lang w:val="es-ES"/>
        </w:rPr>
        <w:t>.-</w:t>
      </w:r>
      <w:r w:rsidR="004C2B44" w:rsidRPr="007C6FD6">
        <w:rPr>
          <w:rFonts w:ascii="Verdana" w:eastAsia="Times New Roman" w:hAnsi="Verdana"/>
          <w:sz w:val="24"/>
          <w:szCs w:val="24"/>
          <w:lang w:val="es-ES"/>
        </w:rPr>
        <w:t xml:space="preserve"> </w:t>
      </w:r>
      <w:r w:rsidR="000E1477" w:rsidRPr="000E1477">
        <w:rPr>
          <w:rFonts w:ascii="Verdana" w:eastAsia="Times New Roman" w:hAnsi="Verdana"/>
          <w:sz w:val="24"/>
          <w:szCs w:val="24"/>
          <w:u w:val="single"/>
          <w:lang w:val="es-ES"/>
        </w:rPr>
        <w:t>Domicilio</w:t>
      </w:r>
      <w:r w:rsidR="000E1477">
        <w:rPr>
          <w:rFonts w:ascii="Verdana" w:eastAsia="Times New Roman" w:hAnsi="Verdana"/>
          <w:sz w:val="24"/>
          <w:szCs w:val="24"/>
          <w:lang w:val="es-ES"/>
        </w:rPr>
        <w:t xml:space="preserve">. </w:t>
      </w:r>
    </w:p>
    <w:p w14:paraId="6C8914D5" w14:textId="77777777" w:rsidR="000E1477" w:rsidRPr="007C6FD6" w:rsidRDefault="000E1477">
      <w:pPr>
        <w:spacing w:after="0" w:line="360" w:lineRule="auto"/>
        <w:jc w:val="both"/>
        <w:rPr>
          <w:rFonts w:ascii="Verdana" w:eastAsia="Times New Roman" w:hAnsi="Verdana"/>
          <w:sz w:val="24"/>
          <w:szCs w:val="24"/>
          <w:lang w:val="es-ES"/>
        </w:rPr>
      </w:pPr>
    </w:p>
    <w:p w14:paraId="61F12F94" w14:textId="77777777" w:rsidR="000E1477" w:rsidRPr="00717498" w:rsidRDefault="000E1477">
      <w:pPr>
        <w:autoSpaceDE w:val="0"/>
        <w:autoSpaceDN w:val="0"/>
        <w:adjustRightInd w:val="0"/>
        <w:spacing w:after="0" w:line="360" w:lineRule="auto"/>
        <w:ind w:firstLine="708"/>
        <w:jc w:val="both"/>
        <w:rPr>
          <w:rFonts w:ascii="Verdana" w:hAnsi="Verdana"/>
          <w:color w:val="000000"/>
          <w:sz w:val="24"/>
          <w:szCs w:val="24"/>
          <w:lang w:val="es-ES"/>
        </w:rPr>
      </w:pPr>
      <w:r>
        <w:rPr>
          <w:rFonts w:ascii="Verdana" w:hAnsi="Verdana"/>
          <w:color w:val="000000"/>
          <w:sz w:val="24"/>
          <w:szCs w:val="24"/>
          <w:lang w:val="es-ES"/>
        </w:rPr>
        <w:t xml:space="preserve">El inmueble forma parte de la esfera patrimonial de la sociedad, y como activo de la misma resultaría realizable para el cumplimiento de sus </w:t>
      </w:r>
      <w:r>
        <w:rPr>
          <w:rFonts w:ascii="Verdana" w:hAnsi="Verdana"/>
          <w:color w:val="000000"/>
          <w:sz w:val="24"/>
          <w:szCs w:val="24"/>
          <w:lang w:val="es-ES"/>
        </w:rPr>
        <w:lastRenderedPageBreak/>
        <w:t>obligaciones, tal y como establece la ley. La posible simultaneidad con el domicilio del administrador, si bien no está prohibido, sí impide alegar que dicha vivienda sea vivienda habitual puesto que, como se ha dicho, es un elemento del activo de la sociedad.</w:t>
      </w:r>
    </w:p>
    <w:p w14:paraId="3581C9BC" w14:textId="77777777" w:rsidR="009A04B4" w:rsidRPr="007C6FD6" w:rsidRDefault="009A04B4">
      <w:pPr>
        <w:shd w:val="clear" w:color="auto" w:fill="FFFFFF"/>
        <w:spacing w:after="0" w:line="360" w:lineRule="auto"/>
        <w:jc w:val="both"/>
        <w:rPr>
          <w:rFonts w:ascii="Verdana" w:eastAsia="Times New Roman" w:hAnsi="Verdana" w:cs="Arial"/>
          <w:color w:val="555555"/>
          <w:sz w:val="24"/>
          <w:szCs w:val="24"/>
          <w:lang w:val="es-ES" w:eastAsia="es-ES"/>
        </w:rPr>
      </w:pPr>
    </w:p>
    <w:p w14:paraId="4F24FB8D" w14:textId="77777777" w:rsidR="00D508C5" w:rsidRPr="007C6FD6" w:rsidRDefault="00D508C5">
      <w:pPr>
        <w:spacing w:after="0" w:line="360" w:lineRule="auto"/>
        <w:ind w:firstLine="708"/>
        <w:jc w:val="both"/>
        <w:rPr>
          <w:rFonts w:ascii="Verdana" w:hAnsi="Verdana" w:cs="Arial"/>
          <w:sz w:val="24"/>
          <w:szCs w:val="24"/>
          <w:lang w:val="es-ES"/>
        </w:rPr>
      </w:pPr>
      <w:r w:rsidRPr="007C6FD6">
        <w:rPr>
          <w:rFonts w:ascii="Verdana" w:hAnsi="Verdana" w:cs="Arial"/>
          <w:sz w:val="24"/>
          <w:szCs w:val="24"/>
          <w:lang w:val="es-ES"/>
        </w:rPr>
        <w:t>Y todo ello en base a los siguientes</w:t>
      </w:r>
      <w:r w:rsidR="003D37FF">
        <w:rPr>
          <w:rFonts w:ascii="Verdana" w:hAnsi="Verdana" w:cs="Arial"/>
          <w:sz w:val="24"/>
          <w:szCs w:val="24"/>
          <w:lang w:val="es-ES"/>
        </w:rPr>
        <w:t>:</w:t>
      </w:r>
    </w:p>
    <w:p w14:paraId="58D32A49" w14:textId="65DBE555" w:rsidR="00C66AEC" w:rsidRPr="007C6FD6" w:rsidDel="001178D9" w:rsidRDefault="00C66AEC">
      <w:pPr>
        <w:spacing w:after="0" w:line="360" w:lineRule="auto"/>
        <w:jc w:val="both"/>
        <w:rPr>
          <w:del w:id="121" w:author="ine" w:date="2017-10-17T12:28:00Z"/>
          <w:rFonts w:ascii="Verdana" w:hAnsi="Verdana" w:cs="Arial"/>
          <w:sz w:val="24"/>
          <w:szCs w:val="24"/>
          <w:lang w:val="es-ES"/>
        </w:rPr>
      </w:pPr>
    </w:p>
    <w:p w14:paraId="380A1919" w14:textId="77777777" w:rsidR="00D508C5" w:rsidRPr="007C6FD6" w:rsidRDefault="00D508C5">
      <w:pPr>
        <w:shd w:val="clear" w:color="auto" w:fill="FFFFFF"/>
        <w:spacing w:after="0" w:line="360" w:lineRule="auto"/>
        <w:jc w:val="both"/>
        <w:rPr>
          <w:rFonts w:ascii="Verdana" w:eastAsia="Times New Roman" w:hAnsi="Verdana" w:cs="Arial"/>
          <w:b/>
          <w:sz w:val="24"/>
          <w:szCs w:val="24"/>
          <w:lang w:val="es-ES"/>
        </w:rPr>
      </w:pPr>
    </w:p>
    <w:p w14:paraId="7671A11B" w14:textId="77777777" w:rsidR="00C75D51" w:rsidRPr="007C6FD6" w:rsidRDefault="00C75D51">
      <w:pPr>
        <w:shd w:val="clear" w:color="auto" w:fill="FFFFFF"/>
        <w:spacing w:after="0" w:line="360" w:lineRule="auto"/>
        <w:jc w:val="center"/>
        <w:rPr>
          <w:rFonts w:ascii="Verdana" w:eastAsia="Times New Roman" w:hAnsi="Verdana" w:cs="Arial"/>
          <w:b/>
          <w:sz w:val="24"/>
          <w:szCs w:val="24"/>
          <w:lang w:val="es-ES"/>
        </w:rPr>
      </w:pPr>
      <w:r w:rsidRPr="007C6FD6">
        <w:rPr>
          <w:rFonts w:ascii="Verdana" w:eastAsia="Times New Roman" w:hAnsi="Verdana" w:cs="Arial"/>
          <w:b/>
          <w:sz w:val="24"/>
          <w:szCs w:val="24"/>
          <w:lang w:val="es-ES"/>
        </w:rPr>
        <w:t>FUNDAMENTOS DE DERECHO</w:t>
      </w:r>
    </w:p>
    <w:p w14:paraId="003E7E86" w14:textId="15A49459" w:rsidR="00C75D51" w:rsidRPr="007C6FD6" w:rsidDel="001178D9" w:rsidRDefault="00C75D51">
      <w:pPr>
        <w:spacing w:after="0" w:line="360" w:lineRule="auto"/>
        <w:jc w:val="both"/>
        <w:rPr>
          <w:del w:id="122" w:author="ine" w:date="2017-10-17T12:28:00Z"/>
          <w:rFonts w:ascii="Verdana" w:eastAsia="Times New Roman" w:hAnsi="Verdana"/>
          <w:sz w:val="24"/>
          <w:szCs w:val="24"/>
          <w:lang w:val="es-ES"/>
        </w:rPr>
      </w:pPr>
    </w:p>
    <w:p w14:paraId="78889BF0"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2BD34E69"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123"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I-CAPACIDAD Y LEGITIMIDAD.-</w:t>
      </w:r>
    </w:p>
    <w:p w14:paraId="6473DC8C" w14:textId="77777777" w:rsidR="00C66AEC" w:rsidRPr="007C6FD6" w:rsidRDefault="00C66AEC">
      <w:pPr>
        <w:shd w:val="clear" w:color="auto" w:fill="FFFFFF"/>
        <w:spacing w:after="0" w:line="360" w:lineRule="auto"/>
        <w:jc w:val="both"/>
        <w:rPr>
          <w:rFonts w:ascii="Verdana" w:eastAsia="Times New Roman" w:hAnsi="Verdana" w:cs="Arial"/>
          <w:b/>
          <w:bCs/>
          <w:sz w:val="24"/>
          <w:szCs w:val="24"/>
          <w:lang w:val="es-ES"/>
        </w:rPr>
      </w:pPr>
    </w:p>
    <w:p w14:paraId="4BE0CEDC"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Las partes gozan de capacidad para ser parte así como de capacidad procesal de acuerdo a los </w:t>
      </w:r>
      <w:r w:rsidRPr="005F00D1">
        <w:rPr>
          <w:rFonts w:ascii="Verdana" w:eastAsia="Times New Roman" w:hAnsi="Verdana" w:cs="Arial"/>
          <w:b/>
          <w:sz w:val="24"/>
          <w:szCs w:val="24"/>
          <w:lang w:val="es-ES"/>
          <w:rPrChange w:id="124" w:author="ine" w:date="2017-10-20T07:59:00Z">
            <w:rPr>
              <w:rFonts w:ascii="Verdana" w:eastAsia="Times New Roman" w:hAnsi="Verdana" w:cs="Arial"/>
              <w:sz w:val="24"/>
              <w:szCs w:val="24"/>
              <w:lang w:val="es-ES"/>
            </w:rPr>
          </w:rPrChange>
        </w:rPr>
        <w:t>artículos 6 y siguientes de la LEC</w:t>
      </w:r>
      <w:r w:rsidRPr="007C6FD6">
        <w:rPr>
          <w:rFonts w:ascii="Verdana" w:eastAsia="Times New Roman" w:hAnsi="Verdana" w:cs="Arial"/>
          <w:sz w:val="24"/>
          <w:szCs w:val="24"/>
          <w:lang w:val="es-ES"/>
        </w:rPr>
        <w:t>.</w:t>
      </w:r>
    </w:p>
    <w:p w14:paraId="0A6CAC43" w14:textId="77777777" w:rsidR="00C66AEC" w:rsidRPr="007C6FD6" w:rsidRDefault="00C66AEC">
      <w:pPr>
        <w:shd w:val="clear" w:color="auto" w:fill="FFFFFF"/>
        <w:spacing w:after="0" w:line="360" w:lineRule="auto"/>
        <w:jc w:val="both"/>
        <w:rPr>
          <w:rFonts w:ascii="Verdana" w:eastAsia="Times New Roman" w:hAnsi="Verdana" w:cs="Arial"/>
          <w:sz w:val="24"/>
          <w:szCs w:val="24"/>
          <w:lang w:val="es-ES"/>
        </w:rPr>
      </w:pPr>
    </w:p>
    <w:p w14:paraId="06192DC2"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El </w:t>
      </w:r>
      <w:r w:rsidRPr="005F00D1">
        <w:rPr>
          <w:rFonts w:ascii="Verdana" w:eastAsia="Times New Roman" w:hAnsi="Verdana" w:cs="Arial"/>
          <w:b/>
          <w:sz w:val="24"/>
          <w:szCs w:val="24"/>
          <w:lang w:val="es-ES"/>
          <w:rPrChange w:id="125" w:author="ine" w:date="2017-10-20T07:59:00Z">
            <w:rPr>
              <w:rFonts w:ascii="Verdana" w:eastAsia="Times New Roman" w:hAnsi="Verdana" w:cs="Arial"/>
              <w:sz w:val="24"/>
              <w:szCs w:val="24"/>
              <w:lang w:val="es-ES"/>
            </w:rPr>
          </w:rPrChange>
        </w:rPr>
        <w:t>artículo 10 de la LEC</w:t>
      </w:r>
      <w:r w:rsidRPr="007C6FD6">
        <w:rPr>
          <w:rFonts w:ascii="Verdana" w:eastAsia="Times New Roman" w:hAnsi="Verdana" w:cs="Arial"/>
          <w:sz w:val="24"/>
          <w:szCs w:val="24"/>
          <w:lang w:val="es-ES"/>
        </w:rPr>
        <w:t xml:space="preserve"> legitima para comparecer y actuar en juicio a los titulares de la relación jurídica o del objeto litigioso. En este caso demandante y demandado son las partes del contrato cuyo íntegro cumplimiento se exige.</w:t>
      </w:r>
    </w:p>
    <w:p w14:paraId="0EFD0D6C"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1CF8A694" w14:textId="77777777" w:rsidR="00C75D51" w:rsidRPr="007C6FD6" w:rsidRDefault="00C75D51">
      <w:pPr>
        <w:shd w:val="clear" w:color="auto" w:fill="FFFFFF"/>
        <w:spacing w:after="0" w:line="360" w:lineRule="auto"/>
        <w:ind w:firstLine="315"/>
        <w:jc w:val="both"/>
        <w:rPr>
          <w:rFonts w:ascii="Verdana" w:eastAsia="Times New Roman" w:hAnsi="Verdana" w:cs="Arial"/>
          <w:bCs/>
          <w:sz w:val="24"/>
          <w:szCs w:val="24"/>
          <w:lang w:val="es-ES"/>
        </w:rPr>
        <w:pPrChange w:id="126"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II- POSTULACIÓN.-</w:t>
      </w:r>
    </w:p>
    <w:p w14:paraId="0A1B340A" w14:textId="77777777" w:rsidR="00C66AEC" w:rsidRPr="007C6FD6" w:rsidRDefault="00C66AEC">
      <w:pPr>
        <w:shd w:val="clear" w:color="auto" w:fill="FFFFFF"/>
        <w:spacing w:after="0" w:line="360" w:lineRule="auto"/>
        <w:jc w:val="both"/>
        <w:rPr>
          <w:rFonts w:ascii="Verdana" w:eastAsia="Times New Roman" w:hAnsi="Verdana" w:cs="Arial"/>
          <w:bCs/>
          <w:sz w:val="24"/>
          <w:szCs w:val="24"/>
          <w:lang w:val="es-ES"/>
        </w:rPr>
      </w:pPr>
    </w:p>
    <w:p w14:paraId="50A826EB" w14:textId="77777777" w:rsidR="00C75D51" w:rsidRPr="007C6FD6" w:rsidRDefault="00C75D51">
      <w:pPr>
        <w:shd w:val="clear" w:color="auto" w:fill="FFFFFF"/>
        <w:spacing w:after="0" w:line="360" w:lineRule="auto"/>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La postulación a la presente demanda es la procedente conforme a los </w:t>
      </w:r>
      <w:r w:rsidRPr="00E2285B">
        <w:rPr>
          <w:rFonts w:ascii="Verdana" w:eastAsia="Times New Roman" w:hAnsi="Verdana" w:cs="Arial"/>
          <w:b/>
          <w:bCs/>
          <w:sz w:val="24"/>
          <w:szCs w:val="24"/>
          <w:lang w:val="es-ES"/>
          <w:rPrChange w:id="127" w:author="ine" w:date="2017-10-20T07:57:00Z">
            <w:rPr>
              <w:rFonts w:ascii="Verdana" w:eastAsia="Times New Roman" w:hAnsi="Verdana" w:cs="Arial"/>
              <w:bCs/>
              <w:sz w:val="24"/>
              <w:szCs w:val="24"/>
              <w:lang w:val="es-ES"/>
            </w:rPr>
          </w:rPrChange>
        </w:rPr>
        <w:t>artículos 23 y siguientes</w:t>
      </w:r>
      <w:r w:rsidRPr="007C6FD6">
        <w:rPr>
          <w:rFonts w:ascii="Verdana" w:eastAsia="Times New Roman" w:hAnsi="Verdana" w:cs="Arial"/>
          <w:bCs/>
          <w:sz w:val="24"/>
          <w:szCs w:val="24"/>
          <w:lang w:val="es-ES"/>
        </w:rPr>
        <w:t xml:space="preserve"> </w:t>
      </w:r>
      <w:r w:rsidRPr="00E2285B">
        <w:rPr>
          <w:rFonts w:ascii="Verdana" w:eastAsia="Times New Roman" w:hAnsi="Verdana" w:cs="Arial"/>
          <w:b/>
          <w:bCs/>
          <w:sz w:val="24"/>
          <w:szCs w:val="24"/>
          <w:lang w:val="es-ES"/>
          <w:rPrChange w:id="128" w:author="ine" w:date="2017-10-20T07:57:00Z">
            <w:rPr>
              <w:rFonts w:ascii="Verdana" w:eastAsia="Times New Roman" w:hAnsi="Verdana" w:cs="Arial"/>
              <w:bCs/>
              <w:sz w:val="24"/>
              <w:szCs w:val="24"/>
              <w:lang w:val="es-ES"/>
            </w:rPr>
          </w:rPrChange>
        </w:rPr>
        <w:t>de la LEC</w:t>
      </w:r>
    </w:p>
    <w:p w14:paraId="5DE9E38E" w14:textId="77777777" w:rsidR="00C75D51" w:rsidRPr="007C6FD6" w:rsidRDefault="00C75D51">
      <w:pPr>
        <w:shd w:val="clear" w:color="auto" w:fill="FFFFFF"/>
        <w:spacing w:after="0" w:line="360" w:lineRule="auto"/>
        <w:ind w:firstLine="315"/>
        <w:jc w:val="both"/>
        <w:rPr>
          <w:rFonts w:ascii="Verdana" w:eastAsia="Times New Roman" w:hAnsi="Verdana" w:cs="Arial"/>
          <w:bCs/>
          <w:sz w:val="24"/>
          <w:szCs w:val="24"/>
          <w:lang w:val="es-ES"/>
        </w:rPr>
      </w:pPr>
    </w:p>
    <w:p w14:paraId="70CBA4C9"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129"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III- JURISDICCIÓN Y COMPETENCIA.-</w:t>
      </w:r>
    </w:p>
    <w:p w14:paraId="4F7DA9EE" w14:textId="77777777" w:rsidR="00C66AEC" w:rsidRPr="007C6FD6" w:rsidRDefault="00C66AEC">
      <w:pPr>
        <w:shd w:val="clear" w:color="auto" w:fill="FFFFFF"/>
        <w:spacing w:after="0" w:line="360" w:lineRule="auto"/>
        <w:jc w:val="both"/>
        <w:rPr>
          <w:rFonts w:ascii="Verdana" w:eastAsia="Times New Roman" w:hAnsi="Verdana" w:cs="Arial"/>
          <w:b/>
          <w:bCs/>
          <w:sz w:val="24"/>
          <w:szCs w:val="24"/>
          <w:lang w:val="es-ES"/>
        </w:rPr>
        <w:pPrChange w:id="130" w:author="ine" w:date="2017-10-17T12:25:00Z">
          <w:pPr>
            <w:shd w:val="clear" w:color="auto" w:fill="FFFFFF"/>
            <w:spacing w:after="0" w:line="360" w:lineRule="auto"/>
            <w:jc w:val="center"/>
          </w:pPr>
        </w:pPrChange>
      </w:pPr>
    </w:p>
    <w:p w14:paraId="22ECF37E"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Los </w:t>
      </w:r>
      <w:r w:rsidRPr="00E2285B">
        <w:rPr>
          <w:rFonts w:ascii="Verdana" w:eastAsia="Times New Roman" w:hAnsi="Verdana" w:cs="Arial"/>
          <w:b/>
          <w:sz w:val="24"/>
          <w:szCs w:val="24"/>
          <w:lang w:val="es-ES"/>
          <w:rPrChange w:id="131" w:author="ine" w:date="2017-10-20T07:57:00Z">
            <w:rPr>
              <w:rFonts w:ascii="Verdana" w:eastAsia="Times New Roman" w:hAnsi="Verdana" w:cs="Arial"/>
              <w:sz w:val="24"/>
              <w:szCs w:val="24"/>
              <w:lang w:val="es-ES"/>
            </w:rPr>
          </w:rPrChange>
        </w:rPr>
        <w:t>artículos 21 y 22 de la LOPJ</w:t>
      </w:r>
      <w:r w:rsidRPr="007C6FD6">
        <w:rPr>
          <w:rFonts w:ascii="Verdana" w:eastAsia="Times New Roman" w:hAnsi="Verdana" w:cs="Arial"/>
          <w:sz w:val="24"/>
          <w:szCs w:val="24"/>
          <w:lang w:val="es-ES"/>
        </w:rPr>
        <w:t xml:space="preserve"> </w:t>
      </w:r>
      <w:r w:rsidRPr="00E2285B">
        <w:rPr>
          <w:rFonts w:ascii="Verdana" w:eastAsia="Times New Roman" w:hAnsi="Verdana" w:cs="Arial"/>
          <w:b/>
          <w:sz w:val="24"/>
          <w:szCs w:val="24"/>
          <w:lang w:val="es-ES"/>
          <w:rPrChange w:id="132" w:author="ine" w:date="2017-10-20T07:58:00Z">
            <w:rPr>
              <w:rFonts w:ascii="Verdana" w:eastAsia="Times New Roman" w:hAnsi="Verdana" w:cs="Arial"/>
              <w:sz w:val="24"/>
              <w:szCs w:val="24"/>
              <w:lang w:val="es-ES"/>
            </w:rPr>
          </w:rPrChange>
        </w:rPr>
        <w:t>y 36 de la LEC</w:t>
      </w:r>
      <w:r w:rsidRPr="007C6FD6">
        <w:rPr>
          <w:rFonts w:ascii="Verdana" w:eastAsia="Times New Roman" w:hAnsi="Verdana" w:cs="Arial"/>
          <w:sz w:val="24"/>
          <w:szCs w:val="24"/>
          <w:lang w:val="es-ES"/>
        </w:rPr>
        <w:t xml:space="preserve"> atribuyen con carácter general a la jurisdicción de nuestro Estado y al orden civil el conocimiento </w:t>
      </w:r>
      <w:r w:rsidRPr="007C6FD6">
        <w:rPr>
          <w:rFonts w:ascii="Verdana" w:eastAsia="Times New Roman" w:hAnsi="Verdana" w:cs="Arial"/>
          <w:sz w:val="24"/>
          <w:szCs w:val="24"/>
          <w:lang w:val="es-ES"/>
        </w:rPr>
        <w:lastRenderedPageBreak/>
        <w:t xml:space="preserve">de esta materia. Los </w:t>
      </w:r>
      <w:r w:rsidRPr="00E2285B">
        <w:rPr>
          <w:rFonts w:ascii="Verdana" w:eastAsia="Times New Roman" w:hAnsi="Verdana" w:cs="Arial"/>
          <w:b/>
          <w:sz w:val="24"/>
          <w:szCs w:val="24"/>
          <w:lang w:val="es-ES"/>
          <w:rPrChange w:id="133" w:author="ine" w:date="2017-10-20T07:58:00Z">
            <w:rPr>
              <w:rFonts w:ascii="Verdana" w:eastAsia="Times New Roman" w:hAnsi="Verdana" w:cs="Arial"/>
              <w:sz w:val="24"/>
              <w:szCs w:val="24"/>
              <w:lang w:val="es-ES"/>
            </w:rPr>
          </w:rPrChange>
        </w:rPr>
        <w:t>artículos 85 de la LOPJ y 45 de la LEC</w:t>
      </w:r>
      <w:r w:rsidRPr="007C6FD6">
        <w:rPr>
          <w:rFonts w:ascii="Verdana" w:eastAsia="Times New Roman" w:hAnsi="Verdana" w:cs="Arial"/>
          <w:sz w:val="24"/>
          <w:szCs w:val="24"/>
          <w:lang w:val="es-ES"/>
        </w:rPr>
        <w:t xml:space="preserve"> designan a los Juzgados de Primera Instancia como los Órganos que específicamente resolverán estos pleitos (competencia objetiva y funcional). Finalmente el </w:t>
      </w:r>
      <w:r w:rsidRPr="00E2285B">
        <w:rPr>
          <w:rFonts w:ascii="Verdana" w:eastAsia="Times New Roman" w:hAnsi="Verdana" w:cs="Arial"/>
          <w:b/>
          <w:sz w:val="24"/>
          <w:szCs w:val="24"/>
          <w:lang w:val="es-ES"/>
          <w:rPrChange w:id="134" w:author="ine" w:date="2017-10-20T07:58:00Z">
            <w:rPr>
              <w:rFonts w:ascii="Verdana" w:eastAsia="Times New Roman" w:hAnsi="Verdana" w:cs="Arial"/>
              <w:sz w:val="24"/>
              <w:szCs w:val="24"/>
              <w:lang w:val="es-ES"/>
            </w:rPr>
          </w:rPrChange>
        </w:rPr>
        <w:t>artículo 5</w:t>
      </w:r>
      <w:r w:rsidR="002E0DCA" w:rsidRPr="00E2285B">
        <w:rPr>
          <w:rFonts w:ascii="Verdana" w:eastAsia="Times New Roman" w:hAnsi="Verdana" w:cs="Arial"/>
          <w:b/>
          <w:sz w:val="24"/>
          <w:szCs w:val="24"/>
          <w:lang w:val="es-ES"/>
          <w:rPrChange w:id="135" w:author="ine" w:date="2017-10-20T07:58:00Z">
            <w:rPr>
              <w:rFonts w:ascii="Verdana" w:eastAsia="Times New Roman" w:hAnsi="Verdana" w:cs="Arial"/>
              <w:sz w:val="24"/>
              <w:szCs w:val="24"/>
              <w:lang w:val="es-ES"/>
            </w:rPr>
          </w:rPrChange>
        </w:rPr>
        <w:t>1</w:t>
      </w:r>
      <w:r w:rsidRPr="00E2285B">
        <w:rPr>
          <w:rFonts w:ascii="Verdana" w:eastAsia="Times New Roman" w:hAnsi="Verdana" w:cs="Arial"/>
          <w:b/>
          <w:sz w:val="24"/>
          <w:szCs w:val="24"/>
          <w:lang w:val="es-ES"/>
          <w:rPrChange w:id="136" w:author="ine" w:date="2017-10-20T07:58:00Z">
            <w:rPr>
              <w:rFonts w:ascii="Verdana" w:eastAsia="Times New Roman" w:hAnsi="Verdana" w:cs="Arial"/>
              <w:sz w:val="24"/>
              <w:szCs w:val="24"/>
              <w:lang w:val="es-ES"/>
            </w:rPr>
          </w:rPrChange>
        </w:rPr>
        <w:t xml:space="preserve"> de la LEC</w:t>
      </w:r>
      <w:r w:rsidRPr="007C6FD6">
        <w:rPr>
          <w:rFonts w:ascii="Verdana" w:eastAsia="Times New Roman" w:hAnsi="Verdana" w:cs="Arial"/>
          <w:sz w:val="24"/>
          <w:szCs w:val="24"/>
          <w:lang w:val="es-ES"/>
        </w:rPr>
        <w:t xml:space="preserve"> fija la competencia territorial general, en el caso de demanda a persona </w:t>
      </w:r>
      <w:r w:rsidR="002E0DCA" w:rsidRPr="007C6FD6">
        <w:rPr>
          <w:rFonts w:ascii="Verdana" w:eastAsia="Times New Roman" w:hAnsi="Verdana" w:cs="Arial"/>
          <w:sz w:val="24"/>
          <w:szCs w:val="24"/>
          <w:lang w:val="es-ES"/>
        </w:rPr>
        <w:t>jurídi</w:t>
      </w:r>
      <w:r w:rsidR="001349B6" w:rsidRPr="007C6FD6">
        <w:rPr>
          <w:rFonts w:ascii="Verdana" w:eastAsia="Times New Roman" w:hAnsi="Verdana" w:cs="Arial"/>
          <w:sz w:val="24"/>
          <w:szCs w:val="24"/>
          <w:lang w:val="es-ES"/>
        </w:rPr>
        <w:t>ca</w:t>
      </w:r>
      <w:r w:rsidRPr="007C6FD6">
        <w:rPr>
          <w:rFonts w:ascii="Verdana" w:eastAsia="Times New Roman" w:hAnsi="Verdana" w:cs="Arial"/>
          <w:sz w:val="24"/>
          <w:szCs w:val="24"/>
          <w:lang w:val="es-ES"/>
        </w:rPr>
        <w:t>, atendiendo al domicilio del demandado.</w:t>
      </w:r>
    </w:p>
    <w:p w14:paraId="7745EF0E"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50F0D476"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137"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IV- PROCEDIMIENTO.-</w:t>
      </w:r>
    </w:p>
    <w:p w14:paraId="42138DC1"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138" w:author="ine" w:date="2017-10-17T12:25:00Z">
          <w:pPr>
            <w:shd w:val="clear" w:color="auto" w:fill="FFFFFF"/>
            <w:spacing w:after="0" w:line="360" w:lineRule="auto"/>
            <w:ind w:firstLine="315"/>
            <w:jc w:val="center"/>
          </w:pPr>
        </w:pPrChange>
      </w:pPr>
    </w:p>
    <w:p w14:paraId="03320B9F" w14:textId="77777777" w:rsidR="00D508C5" w:rsidRPr="007C6FD6" w:rsidRDefault="00D508C5">
      <w:pPr>
        <w:shd w:val="clear" w:color="auto" w:fill="FFFFFF"/>
        <w:spacing w:after="0" w:line="360" w:lineRule="auto"/>
        <w:ind w:firstLine="708"/>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El trámite procesal por el que ha de discurrir el juicio que insto es el del juicio </w:t>
      </w:r>
      <w:r w:rsidR="00853C22" w:rsidRPr="007C6FD6">
        <w:rPr>
          <w:rFonts w:ascii="Verdana" w:eastAsia="Times New Roman" w:hAnsi="Verdana" w:cs="Arial"/>
          <w:sz w:val="24"/>
          <w:szCs w:val="24"/>
          <w:lang w:val="es-ES"/>
        </w:rPr>
        <w:t>ordinario</w:t>
      </w:r>
      <w:r w:rsidRPr="007C6FD6">
        <w:rPr>
          <w:rFonts w:ascii="Verdana" w:eastAsia="Times New Roman" w:hAnsi="Verdana" w:cs="Arial"/>
          <w:sz w:val="24"/>
          <w:szCs w:val="24"/>
          <w:lang w:val="es-ES"/>
        </w:rPr>
        <w:t>, según</w:t>
      </w:r>
      <w:r w:rsidR="0051538A" w:rsidRPr="007C6FD6">
        <w:rPr>
          <w:rFonts w:ascii="Verdana" w:eastAsia="Times New Roman" w:hAnsi="Verdana" w:cs="Arial"/>
          <w:sz w:val="24"/>
          <w:szCs w:val="24"/>
          <w:lang w:val="es-ES"/>
        </w:rPr>
        <w:t xml:space="preserve"> </w:t>
      </w:r>
      <w:r w:rsidR="0051538A" w:rsidRPr="005F00D1">
        <w:rPr>
          <w:rFonts w:ascii="Verdana" w:eastAsia="Times New Roman" w:hAnsi="Verdana" w:cs="Arial"/>
          <w:b/>
          <w:sz w:val="24"/>
          <w:szCs w:val="24"/>
          <w:lang w:val="es-ES"/>
          <w:rPrChange w:id="139" w:author="ine" w:date="2017-10-20T07:59:00Z">
            <w:rPr>
              <w:rFonts w:ascii="Verdana" w:eastAsia="Times New Roman" w:hAnsi="Verdana" w:cs="Arial"/>
              <w:sz w:val="24"/>
              <w:szCs w:val="24"/>
              <w:lang w:val="es-ES"/>
            </w:rPr>
          </w:rPrChange>
        </w:rPr>
        <w:t>el artículo 2</w:t>
      </w:r>
      <w:r w:rsidR="00B97047" w:rsidRPr="005F00D1">
        <w:rPr>
          <w:rFonts w:ascii="Verdana" w:eastAsia="Times New Roman" w:hAnsi="Verdana" w:cs="Arial"/>
          <w:b/>
          <w:sz w:val="24"/>
          <w:szCs w:val="24"/>
          <w:lang w:val="es-ES"/>
          <w:rPrChange w:id="140" w:author="ine" w:date="2017-10-20T07:59:00Z">
            <w:rPr>
              <w:rFonts w:ascii="Verdana" w:eastAsia="Times New Roman" w:hAnsi="Verdana" w:cs="Arial"/>
              <w:sz w:val="24"/>
              <w:szCs w:val="24"/>
              <w:lang w:val="es-ES"/>
            </w:rPr>
          </w:rPrChange>
        </w:rPr>
        <w:t>49</w:t>
      </w:r>
      <w:r w:rsidR="0051538A" w:rsidRPr="005F00D1">
        <w:rPr>
          <w:rFonts w:ascii="Verdana" w:eastAsia="Times New Roman" w:hAnsi="Verdana" w:cs="Arial"/>
          <w:b/>
          <w:sz w:val="24"/>
          <w:szCs w:val="24"/>
          <w:lang w:val="es-ES"/>
          <w:rPrChange w:id="141" w:author="ine" w:date="2017-10-20T07:59:00Z">
            <w:rPr>
              <w:rFonts w:ascii="Verdana" w:eastAsia="Times New Roman" w:hAnsi="Verdana" w:cs="Arial"/>
              <w:sz w:val="24"/>
              <w:szCs w:val="24"/>
              <w:lang w:val="es-ES"/>
            </w:rPr>
          </w:rPrChange>
        </w:rPr>
        <w:t xml:space="preserve"> y</w:t>
      </w:r>
      <w:r w:rsidRPr="005F00D1">
        <w:rPr>
          <w:rFonts w:ascii="Verdana" w:eastAsia="Times New Roman" w:hAnsi="Verdana" w:cs="Arial"/>
          <w:b/>
          <w:sz w:val="24"/>
          <w:szCs w:val="24"/>
          <w:lang w:val="es-ES"/>
          <w:rPrChange w:id="142" w:author="ine" w:date="2017-10-20T07:59:00Z">
            <w:rPr>
              <w:rFonts w:ascii="Verdana" w:eastAsia="Times New Roman" w:hAnsi="Verdana" w:cs="Arial"/>
              <w:sz w:val="24"/>
              <w:szCs w:val="24"/>
              <w:lang w:val="es-ES"/>
            </w:rPr>
          </w:rPrChange>
        </w:rPr>
        <w:t xml:space="preserve"> los arts. </w:t>
      </w:r>
      <w:r w:rsidR="00B97047" w:rsidRPr="005F00D1">
        <w:rPr>
          <w:rFonts w:ascii="Verdana" w:eastAsia="Times New Roman" w:hAnsi="Verdana" w:cs="Arial"/>
          <w:b/>
          <w:sz w:val="24"/>
          <w:szCs w:val="24"/>
          <w:lang w:val="es-ES"/>
          <w:rPrChange w:id="143" w:author="ine" w:date="2017-10-20T07:59:00Z">
            <w:rPr>
              <w:rFonts w:ascii="Verdana" w:eastAsia="Times New Roman" w:hAnsi="Verdana" w:cs="Arial"/>
              <w:sz w:val="24"/>
              <w:szCs w:val="24"/>
              <w:lang w:val="es-ES"/>
            </w:rPr>
          </w:rPrChange>
        </w:rPr>
        <w:t>399</w:t>
      </w:r>
      <w:r w:rsidRPr="005F00D1">
        <w:rPr>
          <w:rFonts w:ascii="Verdana" w:eastAsia="Times New Roman" w:hAnsi="Verdana" w:cs="Arial"/>
          <w:b/>
          <w:sz w:val="24"/>
          <w:szCs w:val="24"/>
          <w:lang w:val="es-ES"/>
          <w:rPrChange w:id="144" w:author="ine" w:date="2017-10-20T07:59:00Z">
            <w:rPr>
              <w:rFonts w:ascii="Verdana" w:eastAsia="Times New Roman" w:hAnsi="Verdana" w:cs="Arial"/>
              <w:sz w:val="24"/>
              <w:szCs w:val="24"/>
              <w:lang w:val="es-ES"/>
            </w:rPr>
          </w:rPrChange>
        </w:rPr>
        <w:t xml:space="preserve"> y siguientes de la LEC</w:t>
      </w:r>
      <w:r w:rsidRPr="007C6FD6">
        <w:rPr>
          <w:rFonts w:ascii="Verdana" w:eastAsia="Times New Roman" w:hAnsi="Verdana" w:cs="Arial"/>
          <w:sz w:val="24"/>
          <w:szCs w:val="24"/>
          <w:lang w:val="es-ES"/>
        </w:rPr>
        <w:t>.</w:t>
      </w:r>
    </w:p>
    <w:p w14:paraId="31F47275" w14:textId="77777777" w:rsidR="00D508C5" w:rsidRPr="007C6FD6" w:rsidRDefault="00D508C5">
      <w:pPr>
        <w:shd w:val="clear" w:color="auto" w:fill="FFFFFF"/>
        <w:spacing w:after="0" w:line="360" w:lineRule="auto"/>
        <w:ind w:firstLine="708"/>
        <w:jc w:val="both"/>
        <w:rPr>
          <w:rFonts w:ascii="Verdana" w:eastAsia="Times New Roman" w:hAnsi="Verdana" w:cs="Arial"/>
          <w:sz w:val="24"/>
          <w:szCs w:val="24"/>
          <w:lang w:val="es-ES"/>
        </w:rPr>
      </w:pPr>
    </w:p>
    <w:p w14:paraId="09D7C5FB"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Change w:id="145"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V- FONDO DEL ASUNTO.-</w:t>
      </w:r>
    </w:p>
    <w:p w14:paraId="35D2DFA3" w14:textId="77777777" w:rsidR="00C2722F" w:rsidRPr="007C6FD6" w:rsidRDefault="00C2722F">
      <w:pPr>
        <w:shd w:val="clear" w:color="auto" w:fill="FFFFFF"/>
        <w:spacing w:after="0" w:line="360" w:lineRule="auto"/>
        <w:ind w:firstLine="315"/>
        <w:jc w:val="both"/>
        <w:rPr>
          <w:rFonts w:ascii="Verdana" w:eastAsia="Times New Roman" w:hAnsi="Verdana" w:cs="Arial"/>
          <w:b/>
          <w:bCs/>
          <w:sz w:val="24"/>
          <w:szCs w:val="24"/>
          <w:lang w:val="es-ES"/>
        </w:rPr>
      </w:pPr>
    </w:p>
    <w:p w14:paraId="75DA458E" w14:textId="77777777" w:rsidR="00C04FF3" w:rsidRPr="007C6FD6" w:rsidRDefault="004E3586">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w:t>
      </w:r>
      <w:r w:rsidR="00C04FF3" w:rsidRPr="007C6FD6">
        <w:rPr>
          <w:rFonts w:ascii="Verdana" w:eastAsia="Times New Roman" w:hAnsi="Verdana" w:cs="Arial"/>
          <w:b/>
          <w:bCs/>
          <w:sz w:val="24"/>
          <w:szCs w:val="24"/>
          <w:lang w:val="es-ES"/>
        </w:rPr>
        <w:t xml:space="preserve"> </w:t>
      </w:r>
      <w:r w:rsidR="005861E5" w:rsidRPr="007C6FD6">
        <w:rPr>
          <w:rFonts w:ascii="Verdana" w:eastAsia="Times New Roman" w:hAnsi="Verdana" w:cs="Arial"/>
          <w:b/>
          <w:bCs/>
          <w:sz w:val="24"/>
          <w:szCs w:val="24"/>
          <w:lang w:val="es-ES"/>
        </w:rPr>
        <w:t>la hipoteca</w:t>
      </w:r>
      <w:r w:rsidR="0032081A" w:rsidRPr="007C6FD6">
        <w:rPr>
          <w:rFonts w:ascii="Verdana" w:eastAsia="Times New Roman" w:hAnsi="Verdana" w:cs="Arial"/>
          <w:b/>
          <w:bCs/>
          <w:sz w:val="24"/>
          <w:szCs w:val="24"/>
          <w:lang w:val="es-ES"/>
        </w:rPr>
        <w:t xml:space="preserve"> y el derecho de crédito</w:t>
      </w:r>
    </w:p>
    <w:p w14:paraId="51AB5484" w14:textId="77777777" w:rsidR="00C04FF3" w:rsidRPr="007C6FD6" w:rsidRDefault="00C04FF3">
      <w:pPr>
        <w:shd w:val="clear" w:color="auto" w:fill="FFFFFF"/>
        <w:spacing w:after="0" w:line="360" w:lineRule="auto"/>
        <w:jc w:val="both"/>
        <w:rPr>
          <w:rFonts w:ascii="Verdana" w:eastAsia="Times New Roman" w:hAnsi="Verdana" w:cs="Arial"/>
          <w:bCs/>
          <w:sz w:val="24"/>
          <w:szCs w:val="24"/>
          <w:lang w:val="es-ES"/>
        </w:rPr>
      </w:pPr>
    </w:p>
    <w:p w14:paraId="34D63694" w14:textId="77777777" w:rsidR="00C04FF3" w:rsidRPr="007C6FD6" w:rsidRDefault="005861E5">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El contrato que da lugar a la acción de la presente litis es un contrato hipotecario, que reúne todos los requisitos para su validez, de acuerdo a lo dispuesto en el </w:t>
      </w:r>
      <w:r w:rsidR="000A0E27" w:rsidRPr="007C6FD6">
        <w:rPr>
          <w:rFonts w:ascii="Verdana" w:eastAsia="Times New Roman" w:hAnsi="Verdana" w:cs="Arial"/>
          <w:b/>
          <w:bCs/>
          <w:sz w:val="24"/>
          <w:szCs w:val="24"/>
          <w:lang w:val="es-ES"/>
        </w:rPr>
        <w:t>artículo 145 de</w:t>
      </w:r>
      <w:r w:rsidRPr="007C6FD6">
        <w:rPr>
          <w:rFonts w:ascii="Verdana" w:eastAsia="Times New Roman" w:hAnsi="Verdana" w:cs="Arial"/>
          <w:b/>
          <w:bCs/>
          <w:sz w:val="24"/>
          <w:szCs w:val="24"/>
          <w:lang w:val="es-ES"/>
        </w:rPr>
        <w:t xml:space="preserve"> la Ley hipotecaria</w:t>
      </w:r>
      <w:r w:rsidRPr="007C6FD6">
        <w:rPr>
          <w:rFonts w:ascii="Verdana" w:eastAsia="Times New Roman" w:hAnsi="Verdana" w:cs="Arial"/>
          <w:bCs/>
          <w:sz w:val="24"/>
          <w:szCs w:val="24"/>
          <w:lang w:val="es-ES"/>
        </w:rPr>
        <w:t xml:space="preserve"> y el </w:t>
      </w:r>
      <w:r w:rsidRPr="007C6FD6">
        <w:rPr>
          <w:rFonts w:ascii="Verdana" w:eastAsia="Times New Roman" w:hAnsi="Verdana" w:cs="Arial"/>
          <w:b/>
          <w:bCs/>
          <w:sz w:val="24"/>
          <w:szCs w:val="24"/>
          <w:lang w:val="es-ES"/>
        </w:rPr>
        <w:t>artículo 1857</w:t>
      </w:r>
      <w:r w:rsidRPr="007C6FD6">
        <w:rPr>
          <w:rFonts w:ascii="Verdana" w:eastAsia="Times New Roman" w:hAnsi="Verdana" w:cs="Arial"/>
          <w:bCs/>
          <w:sz w:val="24"/>
          <w:szCs w:val="24"/>
          <w:lang w:val="es-ES"/>
        </w:rPr>
        <w:t xml:space="preserve"> y </w:t>
      </w:r>
      <w:r w:rsidRPr="007C6FD6">
        <w:rPr>
          <w:rFonts w:ascii="Verdana" w:eastAsia="Times New Roman" w:hAnsi="Verdana" w:cs="Arial"/>
          <w:b/>
          <w:bCs/>
          <w:sz w:val="24"/>
          <w:szCs w:val="24"/>
          <w:lang w:val="es-ES"/>
        </w:rPr>
        <w:t xml:space="preserve">1875 </w:t>
      </w:r>
      <w:r w:rsidRPr="005F00D1">
        <w:rPr>
          <w:rFonts w:ascii="Verdana" w:eastAsia="Times New Roman" w:hAnsi="Verdana" w:cs="Arial"/>
          <w:b/>
          <w:bCs/>
          <w:sz w:val="24"/>
          <w:szCs w:val="24"/>
          <w:lang w:val="es-ES"/>
          <w:rPrChange w:id="146" w:author="ine" w:date="2017-10-20T07:59:00Z">
            <w:rPr>
              <w:rFonts w:ascii="Verdana" w:eastAsia="Times New Roman" w:hAnsi="Verdana" w:cs="Arial"/>
              <w:bCs/>
              <w:sz w:val="24"/>
              <w:szCs w:val="24"/>
              <w:lang w:val="es-ES"/>
            </w:rPr>
          </w:rPrChange>
        </w:rPr>
        <w:t>del Código Civil</w:t>
      </w:r>
      <w:r w:rsidRPr="007C6FD6">
        <w:rPr>
          <w:rFonts w:ascii="Verdana" w:eastAsia="Times New Roman" w:hAnsi="Verdana" w:cs="Arial"/>
          <w:bCs/>
          <w:sz w:val="24"/>
          <w:szCs w:val="24"/>
          <w:lang w:val="es-ES"/>
        </w:rPr>
        <w:t xml:space="preserve">. </w:t>
      </w:r>
    </w:p>
    <w:p w14:paraId="18F89174" w14:textId="77777777" w:rsidR="005861E5" w:rsidRPr="007C6FD6" w:rsidRDefault="005861E5">
      <w:pPr>
        <w:shd w:val="clear" w:color="auto" w:fill="FFFFFF"/>
        <w:spacing w:after="0" w:line="360" w:lineRule="auto"/>
        <w:jc w:val="both"/>
        <w:rPr>
          <w:rFonts w:ascii="Verdana" w:eastAsia="Times New Roman" w:hAnsi="Verdana" w:cs="Arial"/>
          <w:bCs/>
          <w:sz w:val="24"/>
          <w:szCs w:val="24"/>
          <w:lang w:val="es-ES"/>
        </w:rPr>
      </w:pPr>
    </w:p>
    <w:p w14:paraId="12F0BFC6" w14:textId="77777777" w:rsidR="005861E5" w:rsidRDefault="005861E5">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En este sentido, establece el </w:t>
      </w:r>
      <w:r w:rsidRPr="005F00D1">
        <w:rPr>
          <w:rFonts w:ascii="Verdana" w:eastAsia="Times New Roman" w:hAnsi="Verdana" w:cs="Arial"/>
          <w:b/>
          <w:bCs/>
          <w:sz w:val="24"/>
          <w:szCs w:val="24"/>
          <w:lang w:val="es-ES"/>
          <w:rPrChange w:id="147" w:author="ine" w:date="2017-10-20T07:59:00Z">
            <w:rPr>
              <w:rFonts w:ascii="Verdana" w:eastAsia="Times New Roman" w:hAnsi="Verdana" w:cs="Arial"/>
              <w:bCs/>
              <w:sz w:val="24"/>
              <w:szCs w:val="24"/>
              <w:lang w:val="es-ES"/>
            </w:rPr>
          </w:rPrChange>
        </w:rPr>
        <w:t>artículo</w:t>
      </w:r>
      <w:r w:rsidRPr="007C6FD6">
        <w:rPr>
          <w:rFonts w:ascii="Verdana" w:eastAsia="Times New Roman" w:hAnsi="Verdana" w:cs="Arial"/>
          <w:bCs/>
          <w:sz w:val="24"/>
          <w:szCs w:val="24"/>
          <w:lang w:val="es-ES"/>
        </w:rPr>
        <w:t xml:space="preserve"> </w:t>
      </w:r>
      <w:r w:rsidRPr="007C6FD6">
        <w:rPr>
          <w:rFonts w:ascii="Verdana" w:eastAsia="Times New Roman" w:hAnsi="Verdana" w:cs="Arial"/>
          <w:b/>
          <w:bCs/>
          <w:sz w:val="24"/>
          <w:szCs w:val="24"/>
          <w:lang w:val="es-ES"/>
        </w:rPr>
        <w:t>1876 del Código Civil</w:t>
      </w:r>
      <w:r w:rsidRPr="007C6FD6">
        <w:rPr>
          <w:rFonts w:ascii="Verdana" w:eastAsia="Times New Roman" w:hAnsi="Verdana" w:cs="Arial"/>
          <w:bCs/>
          <w:sz w:val="24"/>
          <w:szCs w:val="24"/>
          <w:lang w:val="es-ES"/>
        </w:rPr>
        <w:t>: “</w:t>
      </w:r>
      <w:r w:rsidRPr="005F00D1">
        <w:rPr>
          <w:rFonts w:ascii="Verdana" w:eastAsia="Times New Roman" w:hAnsi="Verdana" w:cs="Arial"/>
          <w:bCs/>
          <w:i/>
          <w:lang w:val="es-ES"/>
          <w:rPrChange w:id="148" w:author="ine" w:date="2017-10-20T08:03:00Z">
            <w:rPr>
              <w:rFonts w:ascii="Verdana" w:eastAsia="Times New Roman" w:hAnsi="Verdana" w:cs="Arial"/>
              <w:bCs/>
              <w:sz w:val="24"/>
              <w:szCs w:val="24"/>
              <w:lang w:val="es-ES"/>
            </w:rPr>
          </w:rPrChange>
        </w:rPr>
        <w:t>La hipoteca sujeta directa e inmediatamente los bienes sobre que se impone, cualquiera que sea su poseedor, al cumplimiento de la obligación para cuya seguridad fue constituida</w:t>
      </w:r>
      <w:r w:rsidRPr="007C6FD6">
        <w:rPr>
          <w:rFonts w:ascii="Verdana" w:eastAsia="Times New Roman" w:hAnsi="Verdana" w:cs="Arial"/>
          <w:bCs/>
          <w:sz w:val="24"/>
          <w:szCs w:val="24"/>
          <w:lang w:val="es-ES"/>
        </w:rPr>
        <w:t>”.</w:t>
      </w:r>
    </w:p>
    <w:p w14:paraId="38F9BDFC" w14:textId="77777777" w:rsidR="003D37FF" w:rsidRPr="007C6FD6" w:rsidRDefault="003D37FF">
      <w:pPr>
        <w:shd w:val="clear" w:color="auto" w:fill="FFFFFF"/>
        <w:spacing w:after="0" w:line="360" w:lineRule="auto"/>
        <w:ind w:firstLine="360"/>
        <w:jc w:val="both"/>
        <w:rPr>
          <w:rFonts w:ascii="Verdana" w:eastAsia="Times New Roman" w:hAnsi="Verdana" w:cs="Arial"/>
          <w:bCs/>
          <w:sz w:val="24"/>
          <w:szCs w:val="24"/>
          <w:lang w:val="es-ES"/>
        </w:rPr>
      </w:pPr>
    </w:p>
    <w:p w14:paraId="5FFA4915" w14:textId="77777777" w:rsidR="000A0E27" w:rsidRDefault="0032081A">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Por lo que respecta al derecho de cobro que asiste a mis mandantes, en adición a cuanto sobre las obligaciones se dirá más adelante, cabe señalar el </w:t>
      </w:r>
      <w:r w:rsidRPr="007C6FD6">
        <w:rPr>
          <w:rFonts w:ascii="Verdana" w:eastAsia="Times New Roman" w:hAnsi="Verdana" w:cs="Arial"/>
          <w:b/>
          <w:bCs/>
          <w:sz w:val="24"/>
          <w:szCs w:val="24"/>
          <w:lang w:val="es-ES"/>
        </w:rPr>
        <w:t>artículo 149 de la Ley Hipotecaria</w:t>
      </w:r>
      <w:r w:rsidRPr="007C6FD6">
        <w:rPr>
          <w:rFonts w:ascii="Verdana" w:eastAsia="Times New Roman" w:hAnsi="Verdana" w:cs="Arial"/>
          <w:bCs/>
          <w:sz w:val="24"/>
          <w:szCs w:val="24"/>
          <w:lang w:val="es-ES"/>
        </w:rPr>
        <w:t xml:space="preserve"> que dispone que el crédito hipotecario puede cederse, subrogándose el cesionario en todos los </w:t>
      </w:r>
      <w:r w:rsidRPr="007C6FD6">
        <w:rPr>
          <w:rFonts w:ascii="Verdana" w:eastAsia="Times New Roman" w:hAnsi="Verdana" w:cs="Arial"/>
          <w:bCs/>
          <w:sz w:val="24"/>
          <w:szCs w:val="24"/>
          <w:lang w:val="es-ES"/>
        </w:rPr>
        <w:lastRenderedPageBreak/>
        <w:t>derechos del cedente.</w:t>
      </w:r>
      <w:r w:rsidR="00DA7106" w:rsidRPr="007C6FD6">
        <w:rPr>
          <w:rFonts w:ascii="Verdana" w:eastAsia="Times New Roman" w:hAnsi="Verdana" w:cs="Arial"/>
          <w:bCs/>
          <w:sz w:val="24"/>
          <w:szCs w:val="24"/>
          <w:lang w:val="es-ES"/>
        </w:rPr>
        <w:t xml:space="preserve"> Como recuerda la jurisprudencia (por todas, Sentencia de la Sala Primera del Tribunal Supremo de 21 de mayo de 1997, R.J. 1997, 4235), "</w:t>
      </w:r>
      <w:r w:rsidR="00DA7106" w:rsidRPr="005F00D1">
        <w:rPr>
          <w:rFonts w:ascii="Verdana" w:eastAsia="Times New Roman" w:hAnsi="Verdana" w:cs="Arial"/>
          <w:bCs/>
          <w:i/>
          <w:lang w:val="es-ES"/>
          <w:rPrChange w:id="149" w:author="ine" w:date="2017-10-20T08:04:00Z">
            <w:rPr>
              <w:rFonts w:ascii="Verdana" w:eastAsia="Times New Roman" w:hAnsi="Verdana" w:cs="Arial"/>
              <w:bCs/>
              <w:i/>
              <w:sz w:val="24"/>
              <w:szCs w:val="24"/>
              <w:lang w:val="es-ES"/>
            </w:rPr>
          </w:rPrChange>
        </w:rPr>
        <w:t>la asunción de deuda es la sustitución de la persona del deudor por otra, con respeto a la misma relación obligatoria, sin extinción de ésta</w:t>
      </w:r>
      <w:r w:rsidR="00DA7106" w:rsidRPr="007C6FD6">
        <w:rPr>
          <w:rFonts w:ascii="Verdana" w:eastAsia="Times New Roman" w:hAnsi="Verdana" w:cs="Arial"/>
          <w:bCs/>
          <w:sz w:val="24"/>
          <w:szCs w:val="24"/>
          <w:lang w:val="es-ES"/>
        </w:rPr>
        <w:t>", quedando por tanto sin modificar los elementos objetivos de la relación jurídica (en este caso, importe de la deuda, tipo de interés, identidad de la finca hipotecada, etc.).</w:t>
      </w:r>
    </w:p>
    <w:p w14:paraId="1FD290FC" w14:textId="77777777" w:rsidR="0066174E" w:rsidRDefault="0066174E">
      <w:pPr>
        <w:shd w:val="clear" w:color="auto" w:fill="FFFFFF"/>
        <w:spacing w:after="0" w:line="360" w:lineRule="auto"/>
        <w:jc w:val="both"/>
        <w:rPr>
          <w:rFonts w:ascii="Verdana" w:eastAsia="Times New Roman" w:hAnsi="Verdana" w:cs="Arial"/>
          <w:bCs/>
          <w:sz w:val="24"/>
          <w:szCs w:val="24"/>
          <w:lang w:val="es-ES"/>
        </w:rPr>
      </w:pPr>
    </w:p>
    <w:p w14:paraId="6C10CBAA" w14:textId="77777777" w:rsidR="0066174E" w:rsidRPr="0066174E" w:rsidRDefault="0066174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66174E">
        <w:rPr>
          <w:rFonts w:ascii="Verdana" w:eastAsia="Times New Roman" w:hAnsi="Verdana" w:cs="Arial"/>
          <w:b/>
          <w:bCs/>
          <w:sz w:val="24"/>
          <w:szCs w:val="24"/>
          <w:lang w:val="es-ES"/>
        </w:rPr>
        <w:t>De la facultad de resolver las obligaciones</w:t>
      </w:r>
    </w:p>
    <w:p w14:paraId="5B623AD5" w14:textId="77777777" w:rsidR="0066174E" w:rsidRPr="007C6FD6" w:rsidRDefault="0066174E">
      <w:pPr>
        <w:shd w:val="clear" w:color="auto" w:fill="FFFFFF"/>
        <w:spacing w:after="0" w:line="360" w:lineRule="auto"/>
        <w:jc w:val="both"/>
        <w:rPr>
          <w:rFonts w:ascii="Verdana" w:eastAsia="Times New Roman" w:hAnsi="Verdana" w:cs="Arial"/>
          <w:b/>
          <w:sz w:val="24"/>
          <w:szCs w:val="24"/>
          <w:lang w:val="es-ES"/>
        </w:rPr>
      </w:pPr>
    </w:p>
    <w:p w14:paraId="6277E3CE" w14:textId="77777777" w:rsidR="0001519D" w:rsidRDefault="0066174E">
      <w:pPr>
        <w:shd w:val="clear" w:color="auto" w:fill="FFFFFF"/>
        <w:spacing w:after="0" w:line="360" w:lineRule="auto"/>
        <w:ind w:firstLine="360"/>
        <w:jc w:val="both"/>
        <w:rPr>
          <w:rFonts w:ascii="Verdana" w:hAnsi="Verdana" w:cs="Lucida Sans Unicode"/>
          <w:sz w:val="24"/>
          <w:szCs w:val="24"/>
          <w:lang w:val="es-ES"/>
        </w:rPr>
      </w:pPr>
      <w:r w:rsidRPr="007C6FD6">
        <w:rPr>
          <w:rFonts w:ascii="Verdana" w:eastAsia="Times New Roman" w:hAnsi="Verdana" w:cs="Arial"/>
          <w:bCs/>
          <w:sz w:val="24"/>
          <w:szCs w:val="24"/>
          <w:lang w:val="es-ES"/>
        </w:rPr>
        <w:t xml:space="preserve">Es de aplicación también el </w:t>
      </w:r>
      <w:r w:rsidRPr="007C6FD6">
        <w:rPr>
          <w:rFonts w:ascii="Verdana" w:eastAsia="Times New Roman" w:hAnsi="Verdana" w:cs="Arial"/>
          <w:b/>
          <w:bCs/>
          <w:sz w:val="24"/>
          <w:szCs w:val="24"/>
          <w:lang w:val="es-ES"/>
        </w:rPr>
        <w:t>artículo 1.124 del Código Civil</w:t>
      </w:r>
      <w:r w:rsidRPr="007C6FD6">
        <w:rPr>
          <w:rFonts w:ascii="Verdana" w:eastAsia="Times New Roman" w:hAnsi="Verdana" w:cs="Arial"/>
          <w:bCs/>
          <w:sz w:val="24"/>
          <w:szCs w:val="24"/>
          <w:lang w:val="es-ES"/>
        </w:rPr>
        <w:t xml:space="preserve">: </w:t>
      </w:r>
      <w:r w:rsidRPr="005F00D1">
        <w:rPr>
          <w:rFonts w:ascii="Verdana" w:hAnsi="Verdana" w:cs="Arial"/>
          <w:bCs/>
          <w:i/>
          <w:lang w:val="es-ES"/>
          <w:rPrChange w:id="150" w:author="ine" w:date="2017-10-20T08:04:00Z">
            <w:rPr>
              <w:rFonts w:ascii="Verdana" w:hAnsi="Verdana" w:cs="Arial"/>
              <w:bCs/>
              <w:i/>
              <w:sz w:val="24"/>
              <w:szCs w:val="24"/>
              <w:lang w:val="es-ES"/>
            </w:rPr>
          </w:rPrChange>
        </w:rPr>
        <w:t>“</w:t>
      </w:r>
      <w:r w:rsidRPr="005F00D1">
        <w:rPr>
          <w:rFonts w:ascii="Verdana" w:hAnsi="Verdana" w:cs="Lucida Sans Unicode"/>
          <w:i/>
          <w:lang w:val="es-ES"/>
          <w:rPrChange w:id="151" w:author="ine" w:date="2017-10-20T08:04:00Z">
            <w:rPr>
              <w:rFonts w:ascii="Verdana" w:hAnsi="Verdana" w:cs="Lucida Sans Unicode"/>
              <w:i/>
              <w:sz w:val="24"/>
              <w:szCs w:val="24"/>
              <w:lang w:val="es-ES"/>
            </w:rPr>
          </w:rPrChange>
        </w:rPr>
        <w:t>La facultad de resolver las obligaciones se entiende implícita en las recíprocas, para el caso de que uno de los obligados no cumpliere lo que le incumbe</w:t>
      </w:r>
      <w:r w:rsidRPr="005F00D1">
        <w:rPr>
          <w:rFonts w:ascii="Verdana" w:hAnsi="Verdana" w:cs="Lucida Sans Unicode"/>
          <w:b/>
          <w:i/>
          <w:lang w:val="es-ES"/>
          <w:rPrChange w:id="152" w:author="ine" w:date="2017-10-20T08:04:00Z">
            <w:rPr>
              <w:rFonts w:ascii="Verdana" w:hAnsi="Verdana" w:cs="Lucida Sans Unicode"/>
              <w:b/>
              <w:i/>
              <w:sz w:val="24"/>
              <w:szCs w:val="24"/>
              <w:lang w:val="es-ES"/>
            </w:rPr>
          </w:rPrChange>
        </w:rPr>
        <w:t>. El perjudicado podrá escoger entre exigir el cumplimiento</w:t>
      </w:r>
      <w:r w:rsidRPr="005F00D1">
        <w:rPr>
          <w:rFonts w:ascii="Verdana" w:hAnsi="Verdana" w:cs="Lucida Sans Unicode"/>
          <w:i/>
          <w:lang w:val="es-ES"/>
          <w:rPrChange w:id="153" w:author="ine" w:date="2017-10-20T08:04:00Z">
            <w:rPr>
              <w:rFonts w:ascii="Verdana" w:hAnsi="Verdana" w:cs="Lucida Sans Unicode"/>
              <w:i/>
              <w:sz w:val="24"/>
              <w:szCs w:val="24"/>
              <w:lang w:val="es-ES"/>
            </w:rPr>
          </w:rPrChange>
        </w:rPr>
        <w:t xml:space="preserve"> </w:t>
      </w:r>
      <w:r w:rsidRPr="005F00D1">
        <w:rPr>
          <w:rFonts w:ascii="Verdana" w:hAnsi="Verdana" w:cs="Lucida Sans Unicode"/>
          <w:b/>
          <w:i/>
          <w:lang w:val="es-ES"/>
          <w:rPrChange w:id="154" w:author="ine" w:date="2017-10-20T08:04:00Z">
            <w:rPr>
              <w:rFonts w:ascii="Verdana" w:hAnsi="Verdana" w:cs="Lucida Sans Unicode"/>
              <w:b/>
              <w:i/>
              <w:sz w:val="24"/>
              <w:szCs w:val="24"/>
              <w:lang w:val="es-ES"/>
            </w:rPr>
          </w:rPrChange>
        </w:rPr>
        <w:t>o la resolución de la obligación, con el resarcimiento de daños y abono de intereses en ambos casos.</w:t>
      </w:r>
      <w:r w:rsidRPr="005F00D1">
        <w:rPr>
          <w:rFonts w:ascii="Verdana" w:hAnsi="Verdana" w:cs="Lucida Sans Unicode"/>
          <w:i/>
          <w:lang w:val="es-ES"/>
          <w:rPrChange w:id="155" w:author="ine" w:date="2017-10-20T08:04:00Z">
            <w:rPr>
              <w:rFonts w:ascii="Verdana" w:hAnsi="Verdana" w:cs="Lucida Sans Unicode"/>
              <w:i/>
              <w:sz w:val="24"/>
              <w:szCs w:val="24"/>
              <w:lang w:val="es-ES"/>
            </w:rPr>
          </w:rPrChange>
        </w:rPr>
        <w:t xml:space="preserve"> </w:t>
      </w:r>
      <w:r w:rsidRPr="005F00D1">
        <w:rPr>
          <w:rFonts w:ascii="Verdana" w:hAnsi="Verdana" w:cs="Lucida Sans Unicode"/>
          <w:b/>
          <w:i/>
          <w:lang w:val="es-ES"/>
          <w:rPrChange w:id="156" w:author="ine" w:date="2017-10-20T08:04:00Z">
            <w:rPr>
              <w:rFonts w:ascii="Verdana" w:hAnsi="Verdana" w:cs="Lucida Sans Unicode"/>
              <w:b/>
              <w:i/>
              <w:sz w:val="24"/>
              <w:szCs w:val="24"/>
              <w:lang w:val="es-ES"/>
            </w:rPr>
          </w:rPrChange>
        </w:rPr>
        <w:t>También podrá pedir la resolución, aun después de haber optado por el cumplimiento, cuando éste resultare imposible</w:t>
      </w:r>
      <w:r w:rsidRPr="005F00D1">
        <w:rPr>
          <w:rFonts w:ascii="Verdana" w:hAnsi="Verdana" w:cs="Lucida Sans Unicode"/>
          <w:i/>
          <w:lang w:val="es-ES"/>
          <w:rPrChange w:id="157" w:author="ine" w:date="2017-10-20T08:04:00Z">
            <w:rPr>
              <w:rFonts w:ascii="Verdana" w:hAnsi="Verdana" w:cs="Lucida Sans Unicode"/>
              <w:i/>
              <w:sz w:val="24"/>
              <w:szCs w:val="24"/>
              <w:lang w:val="es-ES"/>
            </w:rPr>
          </w:rPrChange>
        </w:rPr>
        <w:t>. El Tribunal decretará la resolución que se reclame, a no haber causas justificadas que la autoricen para señalar plazo</w:t>
      </w:r>
      <w:r w:rsidRPr="007C6FD6">
        <w:rPr>
          <w:rFonts w:ascii="Verdana" w:hAnsi="Verdana" w:cs="Lucida Sans Unicode"/>
          <w:i/>
          <w:sz w:val="24"/>
          <w:szCs w:val="24"/>
          <w:lang w:val="es-ES"/>
        </w:rPr>
        <w:t xml:space="preserve">.” </w:t>
      </w:r>
      <w:r w:rsidR="00EC3B80">
        <w:rPr>
          <w:rFonts w:ascii="Verdana" w:hAnsi="Verdana" w:cs="Lucida Sans Unicode"/>
          <w:sz w:val="24"/>
          <w:szCs w:val="24"/>
          <w:lang w:val="es-ES"/>
        </w:rPr>
        <w:t>En este sentido,</w:t>
      </w:r>
      <w:r w:rsidR="0001519D">
        <w:rPr>
          <w:rFonts w:ascii="Verdana" w:hAnsi="Verdana" w:cs="Lucida Sans Unicode"/>
          <w:sz w:val="24"/>
          <w:szCs w:val="24"/>
          <w:lang w:val="es-ES"/>
        </w:rPr>
        <w:t xml:space="preserve"> establece la jurisprudencia:</w:t>
      </w:r>
    </w:p>
    <w:p w14:paraId="2C6B3B4A" w14:textId="77777777" w:rsidR="0001519D" w:rsidRDefault="0001519D">
      <w:pPr>
        <w:shd w:val="clear" w:color="auto" w:fill="FFFFFF"/>
        <w:spacing w:after="0" w:line="360" w:lineRule="auto"/>
        <w:jc w:val="both"/>
        <w:rPr>
          <w:rFonts w:ascii="Verdana" w:hAnsi="Verdana" w:cs="Lucida Sans Unicode"/>
          <w:sz w:val="24"/>
          <w:szCs w:val="24"/>
          <w:lang w:val="es-ES"/>
        </w:rPr>
      </w:pPr>
    </w:p>
    <w:p w14:paraId="28CE5D7A" w14:textId="77777777" w:rsidR="0001519D" w:rsidRDefault="00EC3B80">
      <w:pPr>
        <w:shd w:val="clear" w:color="auto" w:fill="FFFFFF"/>
        <w:spacing w:after="0"/>
        <w:ind w:left="708" w:firstLine="90"/>
        <w:jc w:val="both"/>
        <w:rPr>
          <w:rFonts w:ascii="Verdana" w:hAnsi="Verdana" w:cs="Lucida Sans Unicode"/>
          <w:i/>
          <w:iCs/>
          <w:sz w:val="24"/>
          <w:szCs w:val="24"/>
          <w:lang w:val="es-ES"/>
        </w:rPr>
      </w:pPr>
      <w:r w:rsidRPr="00EC3B80">
        <w:rPr>
          <w:rFonts w:ascii="Verdana" w:hAnsi="Verdana" w:cs="Lucida Sans Unicode"/>
          <w:i/>
          <w:iCs/>
          <w:sz w:val="24"/>
          <w:szCs w:val="24"/>
          <w:lang w:val="es-ES"/>
        </w:rPr>
        <w:t>«</w:t>
      </w:r>
      <w:r w:rsidRPr="0001519D">
        <w:rPr>
          <w:rFonts w:ascii="Verdana" w:hAnsi="Verdana" w:cs="Lucida Sans Unicode"/>
          <w:i/>
          <w:iCs/>
          <w:lang w:val="es-ES"/>
        </w:rPr>
        <w:t>el ejercicio de la facultad resolutoria del artículo 1124 requiere los siguientes presupuestos: 1.º la acusada reciprocidad de las obligaciones en juego, no de obligaciones unilaterales, sino bilaterales; 2.º la exigibilidad de las mismas; 3.º que el reclamante haya incumplido lo que a él le incumbía; 4.º una voluntad rebelde y declarada en el acusado de incumplidor (entre otras, SSTS de 30 de octubre de 1986, 21 de marzo y 18 de noviembre de 1994 y 7 de noviembre de 1995)».</w:t>
      </w:r>
      <w:r w:rsidR="00717498">
        <w:rPr>
          <w:rFonts w:ascii="Verdana" w:hAnsi="Verdana" w:cs="Lucida Sans Unicode"/>
          <w:i/>
          <w:iCs/>
          <w:sz w:val="24"/>
          <w:szCs w:val="24"/>
          <w:lang w:val="es-ES"/>
        </w:rPr>
        <w:t xml:space="preserve"> </w:t>
      </w:r>
    </w:p>
    <w:p w14:paraId="0FE4D1C3" w14:textId="77777777" w:rsidR="0001519D" w:rsidRDefault="0001519D">
      <w:pPr>
        <w:shd w:val="clear" w:color="auto" w:fill="FFFFFF"/>
        <w:spacing w:after="0" w:line="360" w:lineRule="auto"/>
        <w:jc w:val="both"/>
        <w:rPr>
          <w:rFonts w:ascii="Verdana" w:hAnsi="Verdana" w:cs="Lucida Sans Unicode"/>
          <w:i/>
          <w:iCs/>
          <w:sz w:val="24"/>
          <w:szCs w:val="24"/>
          <w:lang w:val="es-ES"/>
        </w:rPr>
      </w:pPr>
    </w:p>
    <w:p w14:paraId="584FE168" w14:textId="77777777" w:rsidR="0066174E" w:rsidRPr="00EC3B80" w:rsidRDefault="00717498">
      <w:pPr>
        <w:shd w:val="clear" w:color="auto" w:fill="FFFFFF"/>
        <w:spacing w:after="0" w:line="360" w:lineRule="auto"/>
        <w:jc w:val="both"/>
        <w:rPr>
          <w:rFonts w:ascii="Verdana" w:hAnsi="Verdana" w:cs="Lucida Sans Unicode"/>
          <w:sz w:val="24"/>
          <w:szCs w:val="24"/>
          <w:lang w:val="es-ES"/>
        </w:rPr>
      </w:pPr>
      <w:r>
        <w:rPr>
          <w:rFonts w:ascii="Verdana" w:hAnsi="Verdana" w:cs="Lucida Sans Unicode"/>
          <w:iCs/>
          <w:sz w:val="24"/>
          <w:szCs w:val="24"/>
          <w:lang w:val="es-ES"/>
        </w:rPr>
        <w:lastRenderedPageBreak/>
        <w:t>Resulta indubitado que estamos ante una</w:t>
      </w:r>
      <w:r>
        <w:rPr>
          <w:rFonts w:ascii="Verdana" w:hAnsi="Verdana" w:cs="Lucida Sans Unicode"/>
          <w:i/>
          <w:iCs/>
          <w:sz w:val="24"/>
          <w:szCs w:val="24"/>
          <w:lang w:val="es-ES"/>
        </w:rPr>
        <w:t xml:space="preserve"> “</w:t>
      </w:r>
      <w:r w:rsidRPr="00717498">
        <w:rPr>
          <w:rFonts w:ascii="Verdana" w:hAnsi="Verdana" w:cs="Lucida Sans Unicode"/>
          <w:i/>
          <w:iCs/>
          <w:sz w:val="24"/>
          <w:szCs w:val="24"/>
          <w:lang w:val="es-ES"/>
        </w:rPr>
        <w:t>tenaz y persistente resistencia obstativa al cumplimiento</w:t>
      </w:r>
      <w:r>
        <w:rPr>
          <w:rFonts w:ascii="Verdana" w:hAnsi="Verdana" w:cs="Lucida Sans Unicode"/>
          <w:i/>
          <w:iCs/>
          <w:sz w:val="24"/>
          <w:szCs w:val="24"/>
          <w:lang w:val="es-ES"/>
        </w:rPr>
        <w:t>”,</w:t>
      </w:r>
      <w:r>
        <w:rPr>
          <w:rFonts w:ascii="Verdana" w:hAnsi="Verdana" w:cs="Lucida Sans Unicode"/>
          <w:iCs/>
          <w:sz w:val="24"/>
          <w:szCs w:val="24"/>
          <w:lang w:val="es-ES"/>
        </w:rPr>
        <w:t xml:space="preserve"> que sustancia una imputación dolosa a la demandada.</w:t>
      </w:r>
    </w:p>
    <w:p w14:paraId="0B873C22" w14:textId="77777777" w:rsidR="0066174E" w:rsidRDefault="0066174E">
      <w:pPr>
        <w:shd w:val="clear" w:color="auto" w:fill="FFFFFF"/>
        <w:spacing w:after="0" w:line="360" w:lineRule="auto"/>
        <w:jc w:val="both"/>
        <w:rPr>
          <w:rFonts w:ascii="Verdana" w:hAnsi="Verdana" w:cs="Lucida Sans Unicode"/>
          <w:i/>
          <w:sz w:val="24"/>
          <w:szCs w:val="24"/>
          <w:lang w:val="es-ES"/>
        </w:rPr>
      </w:pPr>
    </w:p>
    <w:p w14:paraId="5E1AA6A9" w14:textId="77777777" w:rsidR="00006AA9" w:rsidRDefault="00DE4D11">
      <w:pPr>
        <w:spacing w:after="0" w:line="360" w:lineRule="auto"/>
        <w:ind w:firstLine="360"/>
        <w:jc w:val="both"/>
        <w:rPr>
          <w:rFonts w:ascii="Verdana" w:eastAsia="Times New Roman" w:hAnsi="Verdana" w:cs="Arial"/>
          <w:bCs/>
          <w:sz w:val="24"/>
          <w:szCs w:val="24"/>
          <w:lang w:val="es-ES"/>
        </w:rPr>
      </w:pPr>
      <w:r>
        <w:rPr>
          <w:rFonts w:ascii="Verdana" w:eastAsia="Times New Roman" w:hAnsi="Verdana" w:cs="Arial"/>
          <w:bCs/>
          <w:sz w:val="24"/>
          <w:szCs w:val="24"/>
          <w:lang w:val="es-ES"/>
        </w:rPr>
        <w:t>Ciertamente</w:t>
      </w:r>
      <w:r w:rsidR="00EC3B80">
        <w:rPr>
          <w:rFonts w:ascii="Verdana" w:eastAsia="Times New Roman" w:hAnsi="Verdana" w:cs="Arial"/>
          <w:bCs/>
          <w:sz w:val="24"/>
          <w:szCs w:val="24"/>
          <w:lang w:val="es-ES"/>
        </w:rPr>
        <w:t xml:space="preserve"> e</w:t>
      </w:r>
      <w:r w:rsidR="00006AA9" w:rsidRPr="00006AA9">
        <w:rPr>
          <w:rFonts w:ascii="Verdana" w:eastAsia="Times New Roman" w:hAnsi="Verdana" w:cs="Arial"/>
          <w:bCs/>
          <w:sz w:val="24"/>
          <w:szCs w:val="24"/>
          <w:lang w:val="es-ES"/>
        </w:rPr>
        <w:t xml:space="preserve">l </w:t>
      </w:r>
      <w:r w:rsidR="00006AA9" w:rsidRPr="005F00D1">
        <w:rPr>
          <w:rFonts w:ascii="Verdana" w:eastAsia="Times New Roman" w:hAnsi="Verdana" w:cs="Arial"/>
          <w:b/>
          <w:bCs/>
          <w:sz w:val="24"/>
          <w:szCs w:val="24"/>
          <w:lang w:val="es-ES"/>
          <w:rPrChange w:id="158" w:author="ine" w:date="2017-10-20T08:00:00Z">
            <w:rPr>
              <w:rFonts w:ascii="Verdana" w:eastAsia="Times New Roman" w:hAnsi="Verdana" w:cs="Arial"/>
              <w:bCs/>
              <w:sz w:val="24"/>
              <w:szCs w:val="24"/>
              <w:lang w:val="es-ES"/>
            </w:rPr>
          </w:rPrChange>
        </w:rPr>
        <w:t>artículo 1124</w:t>
      </w:r>
      <w:r w:rsidR="00006AA9" w:rsidRPr="00006AA9">
        <w:rPr>
          <w:rFonts w:ascii="Verdana" w:eastAsia="Times New Roman" w:hAnsi="Verdana" w:cs="Arial"/>
          <w:bCs/>
          <w:sz w:val="24"/>
          <w:szCs w:val="24"/>
          <w:lang w:val="es-ES"/>
        </w:rPr>
        <w:t xml:space="preserve"> ha de se</w:t>
      </w:r>
      <w:r w:rsidR="00006AA9">
        <w:rPr>
          <w:rFonts w:ascii="Verdana" w:eastAsia="Times New Roman" w:hAnsi="Verdana" w:cs="Arial"/>
          <w:bCs/>
          <w:sz w:val="24"/>
          <w:szCs w:val="24"/>
          <w:lang w:val="es-ES"/>
        </w:rPr>
        <w:t>r interpretado restrictivamente, s</w:t>
      </w:r>
      <w:r w:rsidR="00006AA9" w:rsidRPr="00006AA9">
        <w:rPr>
          <w:rFonts w:ascii="Verdana" w:eastAsia="Times New Roman" w:hAnsi="Verdana" w:cs="Arial"/>
          <w:bCs/>
          <w:sz w:val="24"/>
          <w:szCs w:val="24"/>
          <w:lang w:val="es-ES"/>
        </w:rPr>
        <w:t>e exige un verdadero y propio incumplimiento por uno de los contratantes de las obligaciones que le incumbieren. Ese incumplimiento ha de ser grave, y el mismo está sometido en su apreciación al libre arbitrio de</w:t>
      </w:r>
      <w:r w:rsidR="00006AA9" w:rsidRPr="00006AA9">
        <w:rPr>
          <w:rFonts w:ascii="sanserif" w:eastAsia="Times New Roman" w:hAnsi="sanserif"/>
          <w:color w:val="000000"/>
          <w:shd w:val="clear" w:color="auto" w:fill="FFFFFF"/>
          <w:lang w:val="es-ES" w:eastAsia="es-ES"/>
        </w:rPr>
        <w:t xml:space="preserve"> </w:t>
      </w:r>
      <w:r w:rsidR="00006AA9" w:rsidRPr="00006AA9">
        <w:rPr>
          <w:rFonts w:ascii="Verdana" w:eastAsia="Times New Roman" w:hAnsi="Verdana" w:cs="Arial"/>
          <w:bCs/>
          <w:sz w:val="24"/>
          <w:szCs w:val="24"/>
          <w:lang w:val="es-ES"/>
        </w:rPr>
        <w:t xml:space="preserve">los Tribunales de instancia. El </w:t>
      </w:r>
      <w:r w:rsidR="00006AA9" w:rsidRPr="005F00D1">
        <w:rPr>
          <w:rFonts w:ascii="Verdana" w:eastAsia="Times New Roman" w:hAnsi="Verdana" w:cs="Arial"/>
          <w:b/>
          <w:bCs/>
          <w:sz w:val="24"/>
          <w:szCs w:val="24"/>
          <w:lang w:val="es-ES"/>
          <w:rPrChange w:id="159" w:author="ine" w:date="2017-10-20T08:00:00Z">
            <w:rPr>
              <w:rFonts w:ascii="Verdana" w:eastAsia="Times New Roman" w:hAnsi="Verdana" w:cs="Arial"/>
              <w:bCs/>
              <w:sz w:val="24"/>
              <w:szCs w:val="24"/>
              <w:lang w:val="es-ES"/>
            </w:rPr>
          </w:rPrChange>
        </w:rPr>
        <w:t>artículo 1124</w:t>
      </w:r>
      <w:r w:rsidR="00006AA9" w:rsidRPr="00006AA9">
        <w:rPr>
          <w:rFonts w:ascii="Verdana" w:eastAsia="Times New Roman" w:hAnsi="Verdana" w:cs="Arial"/>
          <w:bCs/>
          <w:sz w:val="24"/>
          <w:szCs w:val="24"/>
          <w:lang w:val="es-ES"/>
        </w:rPr>
        <w:t xml:space="preserve"> no ha de interpretase de una manera automática, sino en sentido racional, lógico y moral, de forma que no bastaría una infracción, sino que requiere que el principio de reciprocidad esté perfectamente caracterizado y que las prestaciones y contraprestaciones estén inequívocamente definidas.</w:t>
      </w:r>
      <w:r w:rsidR="00006AA9">
        <w:rPr>
          <w:rFonts w:ascii="Verdana" w:eastAsia="Times New Roman" w:hAnsi="Verdana" w:cs="Arial"/>
          <w:bCs/>
          <w:sz w:val="24"/>
          <w:szCs w:val="24"/>
          <w:lang w:val="es-ES"/>
        </w:rPr>
        <w:t xml:space="preserve"> En el presente caso concurren todas las circunstancias para la apreciación de la procedencia de su aplicación: estamos ante un notorio y severo incumplimiento, que </w:t>
      </w:r>
      <w:r w:rsidR="00006AA9" w:rsidRPr="004F3413">
        <w:rPr>
          <w:rFonts w:ascii="Verdana" w:eastAsia="Times New Roman" w:hAnsi="Verdana" w:cs="Arial"/>
          <w:b/>
          <w:bCs/>
          <w:sz w:val="24"/>
          <w:szCs w:val="24"/>
          <w:u w:val="single"/>
          <w:lang w:val="es-ES"/>
        </w:rPr>
        <w:t>se prolonga desde hace más de 8 años</w:t>
      </w:r>
      <w:r w:rsidR="00006AA9">
        <w:rPr>
          <w:rFonts w:ascii="Verdana" w:eastAsia="Times New Roman" w:hAnsi="Verdana" w:cs="Arial"/>
          <w:bCs/>
          <w:sz w:val="24"/>
          <w:szCs w:val="24"/>
          <w:lang w:val="es-ES"/>
        </w:rPr>
        <w:t>, y del que se infiere la total ausencia de voluntad de cumplir con las obligaciones, pese a que el acreedor ha procedido de buena fe y conforme a todas las exigencias del contrato.</w:t>
      </w:r>
    </w:p>
    <w:p w14:paraId="3F789815" w14:textId="77777777" w:rsidR="00EC3B80" w:rsidRDefault="00EC3B80">
      <w:pPr>
        <w:spacing w:after="0" w:line="360" w:lineRule="auto"/>
        <w:jc w:val="both"/>
        <w:rPr>
          <w:rFonts w:ascii="Verdana" w:eastAsia="Times New Roman" w:hAnsi="Verdana" w:cs="Arial"/>
          <w:bCs/>
          <w:sz w:val="24"/>
          <w:szCs w:val="24"/>
          <w:lang w:val="es-ES"/>
        </w:rPr>
      </w:pPr>
    </w:p>
    <w:p w14:paraId="106F2CAE" w14:textId="77777777" w:rsidR="00DE4D11" w:rsidRDefault="00EC3B80">
      <w:pPr>
        <w:spacing w:after="0" w:line="360" w:lineRule="auto"/>
        <w:ind w:firstLine="360"/>
        <w:jc w:val="both"/>
        <w:rPr>
          <w:rFonts w:ascii="Verdana" w:eastAsia="Times New Roman" w:hAnsi="Verdana" w:cs="Arial"/>
          <w:bCs/>
          <w:iCs/>
          <w:sz w:val="24"/>
          <w:szCs w:val="24"/>
          <w:lang w:val="es-ES"/>
        </w:rPr>
      </w:pPr>
      <w:r w:rsidRPr="00EC3B80">
        <w:rPr>
          <w:rFonts w:ascii="Verdana" w:eastAsia="Times New Roman" w:hAnsi="Verdana" w:cs="Arial"/>
          <w:bCs/>
          <w:iCs/>
          <w:sz w:val="24"/>
          <w:szCs w:val="24"/>
          <w:lang w:val="es-ES"/>
        </w:rPr>
        <w:t>La sentencia del TS de 17 de junio de 1986 e</w:t>
      </w:r>
      <w:r>
        <w:rPr>
          <w:rFonts w:ascii="Verdana" w:eastAsia="Times New Roman" w:hAnsi="Verdana" w:cs="Arial"/>
          <w:bCs/>
          <w:iCs/>
          <w:sz w:val="24"/>
          <w:szCs w:val="24"/>
          <w:lang w:val="es-ES"/>
        </w:rPr>
        <w:t>stablece:</w:t>
      </w:r>
    </w:p>
    <w:p w14:paraId="1411DAE4" w14:textId="77777777" w:rsidR="00DE4D11" w:rsidRDefault="00DE4D11">
      <w:pPr>
        <w:spacing w:after="0" w:line="360" w:lineRule="auto"/>
        <w:ind w:firstLine="360"/>
        <w:jc w:val="both"/>
        <w:rPr>
          <w:rFonts w:ascii="Verdana" w:eastAsia="Times New Roman" w:hAnsi="Verdana" w:cs="Arial"/>
          <w:bCs/>
          <w:iCs/>
          <w:sz w:val="24"/>
          <w:szCs w:val="24"/>
          <w:lang w:val="es-ES"/>
        </w:rPr>
      </w:pPr>
    </w:p>
    <w:p w14:paraId="0C0721D7" w14:textId="77777777" w:rsidR="00EC3B80" w:rsidRPr="00DE4D11" w:rsidRDefault="00EC3B80">
      <w:pPr>
        <w:spacing w:after="0" w:line="240" w:lineRule="auto"/>
        <w:ind w:left="708"/>
        <w:jc w:val="both"/>
        <w:rPr>
          <w:rFonts w:ascii="Verdana" w:eastAsia="Times New Roman" w:hAnsi="Verdana" w:cs="Arial"/>
          <w:bCs/>
          <w:lang w:val="es-ES"/>
        </w:rPr>
      </w:pPr>
      <w:r w:rsidRPr="00DE4D11">
        <w:rPr>
          <w:rFonts w:ascii="Verdana" w:eastAsia="Times New Roman" w:hAnsi="Verdana" w:cs="Arial"/>
          <w:bCs/>
          <w:i/>
          <w:iCs/>
          <w:lang w:val="es-ES"/>
        </w:rPr>
        <w:t xml:space="preserve">"es opinión comúnmente aceptada, tanto por la doctrina científica como por la jurisprudencia, que la resolución contractual produce sus efectos, no desde el momento de la extinción de la relación obligatoria, sino retroactivamente desde su celebración, es decir, no con efectos 'ex nunc' sino 'ex tunc', lo que supone volver al estado jurídico preexistente como si el negocio no se hubiera concluido, con la secuela de que </w:t>
      </w:r>
      <w:r w:rsidRPr="00DE4D11">
        <w:rPr>
          <w:rFonts w:ascii="Verdana" w:eastAsia="Times New Roman" w:hAnsi="Verdana" w:cs="Arial"/>
          <w:b/>
          <w:bCs/>
          <w:i/>
          <w:iCs/>
          <w:lang w:val="es-ES"/>
        </w:rPr>
        <w:t>las partes contratantes deben entregarse las cosas o las prestaciones que hubieran recibido</w:t>
      </w:r>
      <w:r w:rsidRPr="00DE4D11">
        <w:rPr>
          <w:rFonts w:ascii="Verdana" w:eastAsia="Times New Roman" w:hAnsi="Verdana" w:cs="Arial"/>
          <w:bCs/>
          <w:i/>
          <w:iCs/>
          <w:lang w:val="es-ES"/>
        </w:rPr>
        <w:t xml:space="preserve"> en cuanto la consecuencia principal de la resolución es destruir los efectos ya producidos".</w:t>
      </w:r>
    </w:p>
    <w:p w14:paraId="08A9F3C0" w14:textId="77777777" w:rsidR="00BE543E" w:rsidRPr="007C6FD6" w:rsidRDefault="00BE543E">
      <w:pPr>
        <w:shd w:val="clear" w:color="auto" w:fill="FFFFFF"/>
        <w:spacing w:after="0" w:line="360" w:lineRule="auto"/>
        <w:jc w:val="both"/>
        <w:rPr>
          <w:rFonts w:ascii="Verdana" w:eastAsia="Times New Roman" w:hAnsi="Verdana" w:cs="Arial"/>
          <w:bCs/>
          <w:sz w:val="24"/>
          <w:szCs w:val="24"/>
          <w:lang w:val="es-ES"/>
        </w:rPr>
      </w:pPr>
    </w:p>
    <w:p w14:paraId="7AF8BA87" w14:textId="7BA72F29" w:rsidR="00BE543E" w:rsidRPr="007C6FD6" w:rsidRDefault="00BE543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 la</w:t>
      </w:r>
      <w:ins w:id="160" w:author="ine" w:date="2017-10-20T07:48:00Z">
        <w:r w:rsidR="00DF22B2">
          <w:rPr>
            <w:rFonts w:ascii="Verdana" w:eastAsia="Times New Roman" w:hAnsi="Verdana" w:cs="Arial"/>
            <w:b/>
            <w:bCs/>
            <w:sz w:val="24"/>
            <w:szCs w:val="24"/>
            <w:lang w:val="es-ES"/>
          </w:rPr>
          <w:t>s</w:t>
        </w:r>
      </w:ins>
      <w:r w:rsidRPr="007C6FD6">
        <w:rPr>
          <w:rFonts w:ascii="Verdana" w:eastAsia="Times New Roman" w:hAnsi="Verdana" w:cs="Arial"/>
          <w:b/>
          <w:bCs/>
          <w:sz w:val="24"/>
          <w:szCs w:val="24"/>
          <w:lang w:val="es-ES"/>
        </w:rPr>
        <w:t xml:space="preserve"> </w:t>
      </w:r>
      <w:del w:id="161" w:author="ine" w:date="2017-10-20T07:48:00Z">
        <w:r w:rsidRPr="007C6FD6" w:rsidDel="00DF22B2">
          <w:rPr>
            <w:rFonts w:ascii="Verdana" w:eastAsia="Times New Roman" w:hAnsi="Verdana" w:cs="Arial"/>
            <w:b/>
            <w:bCs/>
            <w:sz w:val="24"/>
            <w:szCs w:val="24"/>
            <w:lang w:val="es-ES"/>
          </w:rPr>
          <w:delText xml:space="preserve">acción </w:delText>
        </w:r>
      </w:del>
      <w:ins w:id="162" w:author="ine" w:date="2017-10-20T07:48:00Z">
        <w:r w:rsidR="00DF22B2" w:rsidRPr="007C6FD6">
          <w:rPr>
            <w:rFonts w:ascii="Verdana" w:eastAsia="Times New Roman" w:hAnsi="Verdana" w:cs="Arial"/>
            <w:b/>
            <w:bCs/>
            <w:sz w:val="24"/>
            <w:szCs w:val="24"/>
            <w:lang w:val="es-ES"/>
          </w:rPr>
          <w:t>acci</w:t>
        </w:r>
        <w:r w:rsidR="00DF22B2">
          <w:rPr>
            <w:rFonts w:ascii="Verdana" w:eastAsia="Times New Roman" w:hAnsi="Verdana" w:cs="Arial"/>
            <w:b/>
            <w:bCs/>
            <w:sz w:val="24"/>
            <w:szCs w:val="24"/>
            <w:lang w:val="es-ES"/>
          </w:rPr>
          <w:t>o</w:t>
        </w:r>
        <w:r w:rsidR="00DF22B2" w:rsidRPr="007C6FD6">
          <w:rPr>
            <w:rFonts w:ascii="Verdana" w:eastAsia="Times New Roman" w:hAnsi="Verdana" w:cs="Arial"/>
            <w:b/>
            <w:bCs/>
            <w:sz w:val="24"/>
            <w:szCs w:val="24"/>
            <w:lang w:val="es-ES"/>
          </w:rPr>
          <w:t>n</w:t>
        </w:r>
        <w:r w:rsidR="00DF22B2">
          <w:rPr>
            <w:rFonts w:ascii="Verdana" w:eastAsia="Times New Roman" w:hAnsi="Verdana" w:cs="Arial"/>
            <w:b/>
            <w:bCs/>
            <w:sz w:val="24"/>
            <w:szCs w:val="24"/>
            <w:lang w:val="es-ES"/>
          </w:rPr>
          <w:t>es</w:t>
        </w:r>
        <w:r w:rsidR="00DF22B2" w:rsidRPr="007C6FD6">
          <w:rPr>
            <w:rFonts w:ascii="Verdana" w:eastAsia="Times New Roman" w:hAnsi="Verdana" w:cs="Arial"/>
            <w:b/>
            <w:bCs/>
            <w:sz w:val="24"/>
            <w:szCs w:val="24"/>
            <w:lang w:val="es-ES"/>
          </w:rPr>
          <w:t xml:space="preserve"> </w:t>
        </w:r>
      </w:ins>
      <w:r w:rsidRPr="007C6FD6">
        <w:rPr>
          <w:rFonts w:ascii="Verdana" w:eastAsia="Times New Roman" w:hAnsi="Verdana" w:cs="Arial"/>
          <w:b/>
          <w:bCs/>
          <w:sz w:val="24"/>
          <w:szCs w:val="24"/>
          <w:lang w:val="es-ES"/>
        </w:rPr>
        <w:t>ejercitada</w:t>
      </w:r>
      <w:ins w:id="163" w:author="ine" w:date="2017-10-20T07:48:00Z">
        <w:r w:rsidR="00DF22B2">
          <w:rPr>
            <w:rFonts w:ascii="Verdana" w:eastAsia="Times New Roman" w:hAnsi="Verdana" w:cs="Arial"/>
            <w:b/>
            <w:bCs/>
            <w:sz w:val="24"/>
            <w:szCs w:val="24"/>
            <w:lang w:val="es-ES"/>
          </w:rPr>
          <w:t>s</w:t>
        </w:r>
      </w:ins>
    </w:p>
    <w:p w14:paraId="3318CC92" w14:textId="77777777" w:rsidR="00BE543E" w:rsidRPr="007C6FD6" w:rsidRDefault="00BE543E">
      <w:pPr>
        <w:shd w:val="clear" w:color="auto" w:fill="FFFFFF"/>
        <w:spacing w:after="0" w:line="360" w:lineRule="auto"/>
        <w:jc w:val="both"/>
        <w:rPr>
          <w:rFonts w:ascii="Verdana" w:eastAsia="Times New Roman" w:hAnsi="Verdana" w:cs="Arial"/>
          <w:b/>
          <w:bCs/>
          <w:sz w:val="24"/>
          <w:szCs w:val="24"/>
          <w:lang w:val="es-ES"/>
        </w:rPr>
      </w:pPr>
    </w:p>
    <w:p w14:paraId="596CDCDF" w14:textId="69837BA2" w:rsidR="0033418A" w:rsidRPr="007C6FD6" w:rsidRDefault="00BE543E">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La reclamación de cantidad presupone que el actor es titular de un derecho de crédito dinerario,</w:t>
      </w:r>
      <w:r w:rsidR="0033418A" w:rsidRPr="007C6FD6">
        <w:rPr>
          <w:rFonts w:ascii="Verdana" w:eastAsia="Times New Roman" w:hAnsi="Verdana" w:cs="Arial"/>
          <w:bCs/>
          <w:sz w:val="24"/>
          <w:szCs w:val="24"/>
          <w:lang w:val="es-ES"/>
        </w:rPr>
        <w:t xml:space="preserve"> en el caso que nos ocupa un crédito hipotecario,</w:t>
      </w:r>
      <w:r w:rsidRPr="007C6FD6">
        <w:rPr>
          <w:rFonts w:ascii="Verdana" w:eastAsia="Times New Roman" w:hAnsi="Verdana" w:cs="Arial"/>
          <w:bCs/>
          <w:sz w:val="24"/>
          <w:szCs w:val="24"/>
          <w:lang w:val="es-ES"/>
        </w:rPr>
        <w:t xml:space="preserve"> al que se corresponde la correlativa obligación a cargo del deudor de pagar una suma determinada de dinero, si llegado el momento de que la deuda es exigible el deudor no cumple, el acreedor puede, con la acción de reclamación de cantidad, no sólo obtener del órgano judicial un pronunciamiento que afirme la existencia y titularidad del crédito a favor del actor</w:t>
      </w:r>
      <w:r w:rsidR="0033418A" w:rsidRPr="007C6FD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sino además un pronunciamiento en el que se reconozca que el demandado tiene el deber de pagar la deuda.</w:t>
      </w:r>
      <w:r w:rsidR="0033418A" w:rsidRPr="007C6FD6">
        <w:rPr>
          <w:rFonts w:ascii="Verdana" w:eastAsia="Times New Roman" w:hAnsi="Verdana" w:cs="Arial"/>
          <w:bCs/>
          <w:sz w:val="24"/>
          <w:szCs w:val="24"/>
          <w:lang w:val="es-ES"/>
        </w:rPr>
        <w:t xml:space="preserve"> En este sentido, ante la falta de pago de las cuotas de amortización, nada menos que desde </w:t>
      </w:r>
      <w:r w:rsidR="0033418A" w:rsidRPr="007C6FD6">
        <w:rPr>
          <w:rFonts w:ascii="Verdana" w:eastAsia="Times New Roman" w:hAnsi="Verdana" w:cs="Arial"/>
          <w:b/>
          <w:bCs/>
          <w:sz w:val="24"/>
          <w:szCs w:val="24"/>
          <w:u w:val="single"/>
          <w:lang w:val="es-ES"/>
        </w:rPr>
        <w:t>el día 5 de septiembre de 2009</w:t>
      </w:r>
      <w:r w:rsidR="0033418A" w:rsidRPr="007C6FD6">
        <w:rPr>
          <w:rFonts w:ascii="Verdana" w:eastAsia="Times New Roman" w:hAnsi="Verdana" w:cs="Arial"/>
          <w:bCs/>
          <w:sz w:val="24"/>
          <w:szCs w:val="24"/>
          <w:lang w:val="es-ES"/>
        </w:rPr>
        <w:t xml:space="preserve"> y de lo</w:t>
      </w:r>
      <w:r w:rsidR="00B90BEE" w:rsidRPr="007C6FD6">
        <w:rPr>
          <w:rFonts w:ascii="Verdana" w:eastAsia="Times New Roman" w:hAnsi="Verdana" w:cs="Arial"/>
          <w:bCs/>
          <w:sz w:val="24"/>
          <w:szCs w:val="24"/>
          <w:lang w:val="es-ES"/>
        </w:rPr>
        <w:t>s vencimientos de intereses, concurren sobradamente las circunstancias para</w:t>
      </w:r>
      <w:r w:rsidR="0033418A" w:rsidRPr="007C6FD6">
        <w:rPr>
          <w:rFonts w:ascii="Verdana" w:eastAsia="Times New Roman" w:hAnsi="Verdana" w:cs="Arial"/>
          <w:bCs/>
          <w:sz w:val="24"/>
          <w:szCs w:val="24"/>
          <w:lang w:val="es-ES"/>
        </w:rPr>
        <w:t xml:space="preserve"> </w:t>
      </w:r>
      <w:r w:rsidR="003D4AD5" w:rsidRPr="003D4AD5">
        <w:rPr>
          <w:rFonts w:ascii="Verdana" w:eastAsia="Times New Roman" w:hAnsi="Verdana" w:cs="Arial"/>
          <w:bCs/>
          <w:sz w:val="24"/>
          <w:szCs w:val="24"/>
          <w:lang w:val="es-ES"/>
        </w:rPr>
        <w:t xml:space="preserve">exigir el cumplimiento </w:t>
      </w:r>
      <w:r w:rsidR="003D4AD5">
        <w:rPr>
          <w:rFonts w:ascii="Verdana" w:eastAsia="Times New Roman" w:hAnsi="Verdana" w:cs="Arial"/>
          <w:bCs/>
          <w:sz w:val="24"/>
          <w:szCs w:val="24"/>
          <w:lang w:val="es-ES"/>
        </w:rPr>
        <w:t>o vencimiento</w:t>
      </w:r>
      <w:r w:rsidR="0033418A" w:rsidRPr="007C6FD6">
        <w:rPr>
          <w:rFonts w:ascii="Verdana" w:eastAsia="Times New Roman" w:hAnsi="Verdana" w:cs="Arial"/>
          <w:bCs/>
          <w:sz w:val="24"/>
          <w:szCs w:val="24"/>
          <w:lang w:val="es-ES"/>
        </w:rPr>
        <w:t xml:space="preserve"> de la obligación</w:t>
      </w:r>
      <w:r w:rsidR="00A564EC">
        <w:rPr>
          <w:rFonts w:ascii="Verdana" w:eastAsia="Times New Roman" w:hAnsi="Verdana" w:cs="Arial"/>
          <w:bCs/>
          <w:sz w:val="24"/>
          <w:szCs w:val="24"/>
          <w:lang w:val="es-ES"/>
        </w:rPr>
        <w:t>.</w:t>
      </w:r>
    </w:p>
    <w:p w14:paraId="40623D10" w14:textId="77777777" w:rsidR="0033418A" w:rsidRPr="007C6FD6" w:rsidRDefault="0033418A">
      <w:pPr>
        <w:shd w:val="clear" w:color="auto" w:fill="FFFFFF"/>
        <w:spacing w:after="0" w:line="360" w:lineRule="auto"/>
        <w:jc w:val="both"/>
        <w:rPr>
          <w:rFonts w:ascii="Verdana" w:eastAsia="Times New Roman" w:hAnsi="Verdana" w:cs="Arial"/>
          <w:bCs/>
          <w:sz w:val="24"/>
          <w:szCs w:val="24"/>
          <w:lang w:val="es-ES"/>
        </w:rPr>
      </w:pPr>
    </w:p>
    <w:p w14:paraId="13CD77CA" w14:textId="5E6E4697" w:rsidR="0033418A" w:rsidRPr="007C6FD6" w:rsidRDefault="0033418A">
      <w:pPr>
        <w:shd w:val="clear" w:color="auto" w:fill="FFFFFF"/>
        <w:spacing w:after="0" w:line="360" w:lineRule="auto"/>
        <w:ind w:firstLine="360"/>
        <w:jc w:val="both"/>
        <w:rPr>
          <w:rFonts w:ascii="Verdana" w:eastAsia="Times New Roman" w:hAnsi="Verdana" w:cs="Arial"/>
          <w:bCs/>
          <w:iCs/>
          <w:sz w:val="24"/>
          <w:szCs w:val="24"/>
          <w:lang w:val="es-ES"/>
        </w:rPr>
      </w:pPr>
      <w:r w:rsidRPr="007C6FD6">
        <w:rPr>
          <w:rFonts w:ascii="Verdana" w:eastAsia="Times New Roman" w:hAnsi="Verdana" w:cs="Arial"/>
          <w:bCs/>
          <w:sz w:val="24"/>
          <w:szCs w:val="24"/>
          <w:lang w:val="es-ES"/>
        </w:rPr>
        <w:t>El </w:t>
      </w:r>
      <w:r w:rsidRPr="007C6FD6">
        <w:rPr>
          <w:rFonts w:ascii="Verdana" w:eastAsia="Times New Roman" w:hAnsi="Verdana" w:cs="Arial"/>
          <w:b/>
          <w:bCs/>
          <w:sz w:val="24"/>
          <w:szCs w:val="24"/>
          <w:lang w:val="es-ES"/>
        </w:rPr>
        <w:t>artículo 1089 del Código Civil</w:t>
      </w:r>
      <w:r w:rsidRPr="007C6FD6">
        <w:rPr>
          <w:rFonts w:ascii="Verdana" w:eastAsia="Times New Roman" w:hAnsi="Verdana" w:cs="Arial"/>
          <w:bCs/>
          <w:sz w:val="24"/>
          <w:szCs w:val="24"/>
          <w:lang w:val="es-ES"/>
        </w:rPr>
        <w:t>, que expresamente dispone que </w:t>
      </w:r>
      <w:r w:rsidRPr="007C6FD6">
        <w:rPr>
          <w:rFonts w:ascii="Verdana" w:eastAsia="Times New Roman" w:hAnsi="Verdana" w:cs="Arial"/>
          <w:bCs/>
          <w:i/>
          <w:iCs/>
          <w:sz w:val="24"/>
          <w:szCs w:val="24"/>
          <w:lang w:val="es-ES"/>
        </w:rPr>
        <w:t>"</w:t>
      </w:r>
      <w:r w:rsidRPr="005F00D1">
        <w:rPr>
          <w:rFonts w:ascii="Verdana" w:eastAsia="Times New Roman" w:hAnsi="Verdana" w:cs="Arial"/>
          <w:bCs/>
          <w:iCs/>
          <w:lang w:val="es-ES"/>
          <w:rPrChange w:id="164" w:author="ine" w:date="2017-10-20T08:04:00Z">
            <w:rPr>
              <w:rFonts w:ascii="Verdana" w:eastAsia="Times New Roman" w:hAnsi="Verdana" w:cs="Arial"/>
              <w:bCs/>
              <w:iCs/>
              <w:sz w:val="24"/>
              <w:szCs w:val="24"/>
              <w:lang w:val="es-ES"/>
            </w:rPr>
          </w:rPrChange>
        </w:rPr>
        <w:t>las obligaciones nacen de la Ley, de los contratos y cuasicontratos, y de los actos y omisiones ilícitos o en los que intervenga cualquier género de culpa o negligencia</w:t>
      </w:r>
      <w:r w:rsidRPr="007C6FD6">
        <w:rPr>
          <w:rFonts w:ascii="Verdana" w:eastAsia="Times New Roman" w:hAnsi="Verdana" w:cs="Arial"/>
          <w:bCs/>
          <w:iCs/>
          <w:sz w:val="24"/>
          <w:szCs w:val="24"/>
          <w:lang w:val="es-ES"/>
        </w:rPr>
        <w:t>", si la obligación surge de un contrato, se estará a lo pactado por los contratantes, esto es, las disposiciones del contrato hipotecario, reseñadas en los hechos. A estos efectos, se hace constar que</w:t>
      </w:r>
      <w:r w:rsidR="004F3413">
        <w:rPr>
          <w:rFonts w:ascii="Verdana" w:eastAsia="Times New Roman" w:hAnsi="Verdana" w:cs="Arial"/>
          <w:bCs/>
          <w:iCs/>
          <w:sz w:val="24"/>
          <w:szCs w:val="24"/>
          <w:lang w:val="es-ES"/>
        </w:rPr>
        <w:t xml:space="preserve">, el nacimiento de la obligación de reintegración del crédito nació en el mismo momento en el que se constituyó la hipoteca, y la legitimación de mis mandantes proviene de su pago como avalistas, reflejando en </w:t>
      </w:r>
      <w:r w:rsidRPr="007C6FD6">
        <w:rPr>
          <w:rFonts w:ascii="Verdana" w:eastAsia="Times New Roman" w:hAnsi="Verdana" w:cs="Arial"/>
          <w:bCs/>
          <w:iCs/>
          <w:sz w:val="24"/>
          <w:szCs w:val="24"/>
          <w:lang w:val="es-ES"/>
        </w:rPr>
        <w:t xml:space="preserve">la certificación del saldo deudor aportado como </w:t>
      </w:r>
      <w:r w:rsidRPr="00A564EC">
        <w:rPr>
          <w:rFonts w:ascii="Verdana" w:eastAsia="Times New Roman" w:hAnsi="Verdana" w:cs="Arial"/>
          <w:b/>
          <w:bCs/>
          <w:iCs/>
          <w:sz w:val="24"/>
          <w:szCs w:val="24"/>
          <w:lang w:val="es-ES"/>
        </w:rPr>
        <w:t xml:space="preserve">Documento </w:t>
      </w:r>
      <w:r w:rsidR="003E157E" w:rsidRPr="00A564EC">
        <w:rPr>
          <w:rFonts w:ascii="Verdana" w:eastAsia="Times New Roman" w:hAnsi="Verdana" w:cs="Arial"/>
          <w:b/>
          <w:bCs/>
          <w:iCs/>
          <w:sz w:val="24"/>
          <w:szCs w:val="24"/>
          <w:lang w:val="es-ES"/>
        </w:rPr>
        <w:t>nº 9</w:t>
      </w:r>
      <w:r w:rsidR="007B303A" w:rsidRPr="007C6FD6">
        <w:rPr>
          <w:rFonts w:ascii="Verdana" w:eastAsia="Times New Roman" w:hAnsi="Verdana" w:cs="Arial"/>
          <w:b/>
          <w:bCs/>
          <w:iCs/>
          <w:sz w:val="24"/>
          <w:szCs w:val="24"/>
          <w:lang w:val="es-ES"/>
        </w:rPr>
        <w:t xml:space="preserve"> </w:t>
      </w:r>
      <w:r w:rsidR="007B303A" w:rsidRPr="007C6FD6">
        <w:rPr>
          <w:rFonts w:ascii="Verdana" w:eastAsia="Times New Roman" w:hAnsi="Verdana" w:cs="Arial"/>
          <w:bCs/>
          <w:iCs/>
          <w:sz w:val="24"/>
          <w:szCs w:val="24"/>
          <w:lang w:val="es-ES"/>
        </w:rPr>
        <w:t>se ha procedido a su cálculo de acuerdo a la estricta aplicación de las condiciones pactadas.</w:t>
      </w:r>
    </w:p>
    <w:p w14:paraId="4C794637" w14:textId="77777777" w:rsidR="007B303A" w:rsidRPr="007C6FD6" w:rsidRDefault="007B303A">
      <w:pPr>
        <w:shd w:val="clear" w:color="auto" w:fill="FFFFFF"/>
        <w:spacing w:after="0" w:line="360" w:lineRule="auto"/>
        <w:jc w:val="both"/>
        <w:rPr>
          <w:rFonts w:ascii="Verdana" w:eastAsia="Times New Roman" w:hAnsi="Verdana" w:cs="Arial"/>
          <w:bCs/>
          <w:iCs/>
          <w:sz w:val="24"/>
          <w:szCs w:val="24"/>
          <w:lang w:val="es-ES"/>
        </w:rPr>
      </w:pPr>
    </w:p>
    <w:p w14:paraId="638790E8" w14:textId="77777777" w:rsidR="007B303A" w:rsidRDefault="007B303A">
      <w:pPr>
        <w:shd w:val="clear" w:color="auto" w:fill="FFFFFF"/>
        <w:spacing w:after="0" w:line="360" w:lineRule="auto"/>
        <w:ind w:firstLine="360"/>
        <w:jc w:val="both"/>
        <w:rPr>
          <w:ins w:id="165" w:author="ine" w:date="2017-10-20T07:49:00Z"/>
          <w:rFonts w:ascii="Verdana" w:eastAsia="Times New Roman" w:hAnsi="Verdana" w:cs="Arial"/>
          <w:bCs/>
          <w:iCs/>
          <w:sz w:val="24"/>
          <w:szCs w:val="24"/>
          <w:lang w:val="es-ES"/>
        </w:rPr>
      </w:pPr>
      <w:r w:rsidRPr="007C6FD6">
        <w:rPr>
          <w:rFonts w:ascii="Verdana" w:eastAsia="Times New Roman" w:hAnsi="Verdana" w:cs="Arial"/>
          <w:bCs/>
          <w:iCs/>
          <w:sz w:val="24"/>
          <w:szCs w:val="24"/>
          <w:lang w:val="es-ES"/>
        </w:rPr>
        <w:t xml:space="preserve">Cierto es que, teniendo en cuenta el tipo de contrato que ocasiona la presente litis y que constituye un título ejecutivo, habida cuenta del </w:t>
      </w:r>
      <w:r w:rsidRPr="007C6FD6">
        <w:rPr>
          <w:rFonts w:ascii="Verdana" w:eastAsia="Times New Roman" w:hAnsi="Verdana" w:cs="Arial"/>
          <w:bCs/>
          <w:iCs/>
          <w:sz w:val="24"/>
          <w:szCs w:val="24"/>
          <w:lang w:val="es-ES"/>
        </w:rPr>
        <w:lastRenderedPageBreak/>
        <w:t xml:space="preserve">manifiesto y reiterado incumplimiento </w:t>
      </w:r>
      <w:r w:rsidR="004F3413">
        <w:rPr>
          <w:rFonts w:ascii="Verdana" w:eastAsia="Times New Roman" w:hAnsi="Verdana" w:cs="Arial"/>
          <w:bCs/>
          <w:iCs/>
          <w:sz w:val="24"/>
          <w:szCs w:val="24"/>
          <w:lang w:val="es-ES"/>
        </w:rPr>
        <w:t>del deudor, que acumula más de 8</w:t>
      </w:r>
      <w:r w:rsidRPr="007C6FD6">
        <w:rPr>
          <w:rFonts w:ascii="Verdana" w:eastAsia="Times New Roman" w:hAnsi="Verdana" w:cs="Arial"/>
          <w:bCs/>
          <w:iCs/>
          <w:sz w:val="24"/>
          <w:szCs w:val="24"/>
          <w:lang w:val="es-ES"/>
        </w:rPr>
        <w:t xml:space="preserve"> años en situación de impago, </w:t>
      </w:r>
      <w:r w:rsidRPr="0066174E">
        <w:rPr>
          <w:rFonts w:ascii="Verdana" w:eastAsia="Times New Roman" w:hAnsi="Verdana" w:cs="Arial"/>
          <w:bCs/>
          <w:iCs/>
          <w:sz w:val="24"/>
          <w:szCs w:val="24"/>
          <w:lang w:val="es-ES"/>
        </w:rPr>
        <w:t xml:space="preserve">podría esta parte interesar la ejecución de la finca hipotecada, de acuerdo a lo dispuesto en el </w:t>
      </w:r>
      <w:r w:rsidRPr="005F00D1">
        <w:rPr>
          <w:rFonts w:ascii="Verdana" w:eastAsia="Times New Roman" w:hAnsi="Verdana" w:cs="Arial"/>
          <w:b/>
          <w:bCs/>
          <w:iCs/>
          <w:sz w:val="24"/>
          <w:szCs w:val="24"/>
          <w:lang w:val="es-ES"/>
          <w:rPrChange w:id="166" w:author="ine" w:date="2017-10-20T08:00:00Z">
            <w:rPr>
              <w:rFonts w:ascii="Verdana" w:eastAsia="Times New Roman" w:hAnsi="Verdana" w:cs="Arial"/>
              <w:bCs/>
              <w:iCs/>
              <w:sz w:val="24"/>
              <w:szCs w:val="24"/>
              <w:lang w:val="es-ES"/>
            </w:rPr>
          </w:rPrChange>
        </w:rPr>
        <w:t>artículo 681</w:t>
      </w:r>
      <w:r w:rsidRPr="007C6FD6">
        <w:rPr>
          <w:rFonts w:ascii="Verdana" w:eastAsia="Times New Roman" w:hAnsi="Verdana" w:cs="Arial"/>
          <w:bCs/>
          <w:iCs/>
          <w:sz w:val="24"/>
          <w:szCs w:val="24"/>
          <w:lang w:val="es-ES"/>
        </w:rPr>
        <w:t xml:space="preserve"> y concordantes de la Ley. Sin embargo, respetuosamente consideramos que, atendiendo a las circunstancias tanto de la parte actora como de la demandada, y a las concernientes a la cuestión que nos ocupa, la reclamación </w:t>
      </w:r>
      <w:r w:rsidR="004F3413">
        <w:rPr>
          <w:rFonts w:ascii="Verdana" w:eastAsia="Times New Roman" w:hAnsi="Verdana" w:cs="Arial"/>
          <w:bCs/>
          <w:iCs/>
          <w:sz w:val="24"/>
          <w:szCs w:val="24"/>
          <w:lang w:val="es-ES"/>
        </w:rPr>
        <w:t xml:space="preserve">vía juicio ordinario </w:t>
      </w:r>
      <w:r w:rsidRPr="007C6FD6">
        <w:rPr>
          <w:rFonts w:ascii="Verdana" w:eastAsia="Times New Roman" w:hAnsi="Verdana" w:cs="Arial"/>
          <w:bCs/>
          <w:iCs/>
          <w:sz w:val="24"/>
          <w:szCs w:val="24"/>
          <w:lang w:val="es-ES"/>
        </w:rPr>
        <w:t>resulta más idónea, con la esperanza de que la sociedad demandada al fin se vea compelida a asumir sus obligaciones, sin perjuicio no obstante de las posibles acciones legales que puedan subsistir al derecho de la actora.</w:t>
      </w:r>
    </w:p>
    <w:p w14:paraId="3512B5C0" w14:textId="77777777" w:rsidR="00DF22B2" w:rsidRDefault="00DF22B2">
      <w:pPr>
        <w:shd w:val="clear" w:color="auto" w:fill="FFFFFF"/>
        <w:spacing w:after="0" w:line="360" w:lineRule="auto"/>
        <w:ind w:firstLine="360"/>
        <w:jc w:val="both"/>
        <w:rPr>
          <w:ins w:id="167" w:author="ine" w:date="2017-10-20T07:48:00Z"/>
          <w:rFonts w:ascii="Verdana" w:eastAsia="Times New Roman" w:hAnsi="Verdana" w:cs="Arial"/>
          <w:bCs/>
          <w:iCs/>
          <w:sz w:val="24"/>
          <w:szCs w:val="24"/>
          <w:lang w:val="es-ES"/>
        </w:rPr>
      </w:pPr>
    </w:p>
    <w:p w14:paraId="57C921FE" w14:textId="738AF62B" w:rsidR="00DF22B2" w:rsidRPr="007C6FD6" w:rsidRDefault="00DF22B2">
      <w:pPr>
        <w:shd w:val="clear" w:color="auto" w:fill="FFFFFF"/>
        <w:spacing w:after="0" w:line="360" w:lineRule="auto"/>
        <w:ind w:firstLine="360"/>
        <w:jc w:val="both"/>
        <w:rPr>
          <w:rFonts w:ascii="Verdana" w:eastAsia="Times New Roman" w:hAnsi="Verdana" w:cs="Arial"/>
          <w:bCs/>
          <w:iCs/>
          <w:sz w:val="24"/>
          <w:szCs w:val="24"/>
          <w:lang w:val="es-ES"/>
        </w:rPr>
      </w:pPr>
      <w:ins w:id="168" w:author="ine" w:date="2017-10-20T07:49:00Z">
        <w:r w:rsidRPr="00DF22B2">
          <w:rPr>
            <w:rFonts w:ascii="Verdana" w:eastAsia="Times New Roman" w:hAnsi="Verdana" w:cs="Arial"/>
            <w:bCs/>
            <w:iCs/>
            <w:sz w:val="24"/>
            <w:szCs w:val="24"/>
            <w:lang w:val="es-ES"/>
          </w:rPr>
          <w:t xml:space="preserve">En el </w:t>
        </w:r>
        <w:r w:rsidRPr="00DF22B2">
          <w:rPr>
            <w:rFonts w:ascii="Verdana" w:eastAsia="Times New Roman" w:hAnsi="Verdana" w:cs="Arial"/>
            <w:b/>
            <w:bCs/>
            <w:iCs/>
            <w:sz w:val="24"/>
            <w:szCs w:val="24"/>
            <w:lang w:val="es-ES"/>
            <w:rPrChange w:id="169" w:author="ine" w:date="2017-10-20T07:49:00Z">
              <w:rPr>
                <w:rFonts w:ascii="Verdana" w:eastAsia="Times New Roman" w:hAnsi="Verdana" w:cs="Arial"/>
                <w:bCs/>
                <w:iCs/>
                <w:sz w:val="24"/>
                <w:szCs w:val="24"/>
                <w:lang w:val="es-ES"/>
              </w:rPr>
            </w:rPrChange>
          </w:rPr>
          <w:t>artículo 399.5 LEC</w:t>
        </w:r>
        <w:r w:rsidRPr="00DF22B2">
          <w:rPr>
            <w:rFonts w:ascii="Verdana" w:eastAsia="Times New Roman" w:hAnsi="Verdana" w:cs="Arial"/>
            <w:bCs/>
            <w:iCs/>
            <w:sz w:val="24"/>
            <w:szCs w:val="24"/>
            <w:lang w:val="es-ES"/>
          </w:rPr>
          <w:t xml:space="preserve"> se establece lo siguiente: "</w:t>
        </w:r>
        <w:r w:rsidRPr="005F00D1">
          <w:rPr>
            <w:rFonts w:ascii="Verdana" w:eastAsia="Times New Roman" w:hAnsi="Verdana" w:cs="Arial"/>
            <w:bCs/>
            <w:i/>
            <w:iCs/>
            <w:lang w:val="es-ES"/>
            <w:rPrChange w:id="170" w:author="ine" w:date="2017-10-20T08:05:00Z">
              <w:rPr>
                <w:rFonts w:ascii="Verdana" w:eastAsia="Times New Roman" w:hAnsi="Verdana" w:cs="Arial"/>
                <w:bCs/>
                <w:iCs/>
                <w:sz w:val="24"/>
                <w:szCs w:val="24"/>
                <w:lang w:val="es-ES"/>
              </w:rPr>
            </w:rPrChange>
          </w:rPr>
          <w:t>En la petición, cuando sean varios los pronunciamientos judiciales que se pretendan, se expresarán con la debida separación. Las peticiones formuladas subsidiariamente, para el caso de que las principales fuesen desestimadas, se harán constar por su orden y separadamente</w:t>
        </w:r>
        <w:r w:rsidRPr="005F00D1">
          <w:rPr>
            <w:rFonts w:ascii="Verdana" w:eastAsia="Times New Roman" w:hAnsi="Verdana" w:cs="Arial"/>
            <w:bCs/>
            <w:iCs/>
            <w:lang w:val="es-ES"/>
            <w:rPrChange w:id="171" w:author="ine" w:date="2017-10-20T08:05:00Z">
              <w:rPr>
                <w:rFonts w:ascii="Verdana" w:eastAsia="Times New Roman" w:hAnsi="Verdana" w:cs="Arial"/>
                <w:bCs/>
                <w:iCs/>
                <w:sz w:val="24"/>
                <w:szCs w:val="24"/>
                <w:lang w:val="es-ES"/>
              </w:rPr>
            </w:rPrChange>
          </w:rPr>
          <w:t>.</w:t>
        </w:r>
        <w:r w:rsidRPr="00DF22B2">
          <w:rPr>
            <w:rFonts w:ascii="Verdana" w:eastAsia="Times New Roman" w:hAnsi="Verdana" w:cs="Arial"/>
            <w:bCs/>
            <w:iCs/>
            <w:sz w:val="24"/>
            <w:szCs w:val="24"/>
            <w:lang w:val="es-ES"/>
          </w:rPr>
          <w:t>"</w:t>
        </w:r>
      </w:ins>
    </w:p>
    <w:p w14:paraId="62CF07D2" w14:textId="77777777" w:rsidR="007B303A" w:rsidRPr="007C6FD6" w:rsidRDefault="007B303A">
      <w:pPr>
        <w:shd w:val="clear" w:color="auto" w:fill="FFFFFF"/>
        <w:spacing w:after="0" w:line="360" w:lineRule="auto"/>
        <w:jc w:val="both"/>
        <w:rPr>
          <w:rFonts w:ascii="Verdana" w:eastAsia="Times New Roman" w:hAnsi="Verdana" w:cs="Arial"/>
          <w:bCs/>
          <w:sz w:val="24"/>
          <w:szCs w:val="24"/>
          <w:lang w:val="es-ES"/>
        </w:rPr>
      </w:pPr>
    </w:p>
    <w:p w14:paraId="3B6BE093" w14:textId="77777777" w:rsidR="00655148" w:rsidRPr="007C6FD6" w:rsidRDefault="00C04FF3">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w:t>
      </w:r>
      <w:r w:rsidR="004E3586" w:rsidRPr="007C6FD6">
        <w:rPr>
          <w:rFonts w:ascii="Verdana" w:eastAsia="Times New Roman" w:hAnsi="Verdana" w:cs="Arial"/>
          <w:b/>
          <w:bCs/>
          <w:sz w:val="24"/>
          <w:szCs w:val="24"/>
          <w:lang w:val="es-ES"/>
        </w:rPr>
        <w:t xml:space="preserve"> las obligaciones</w:t>
      </w:r>
    </w:p>
    <w:p w14:paraId="349346B6" w14:textId="77777777" w:rsidR="004E3586" w:rsidRPr="007C6FD6" w:rsidRDefault="004E3586">
      <w:pPr>
        <w:shd w:val="clear" w:color="auto" w:fill="FFFFFF"/>
        <w:spacing w:after="0" w:line="360" w:lineRule="auto"/>
        <w:jc w:val="both"/>
        <w:rPr>
          <w:rFonts w:ascii="Verdana" w:eastAsia="Times New Roman" w:hAnsi="Verdana" w:cs="Arial"/>
          <w:b/>
          <w:bCs/>
          <w:sz w:val="24"/>
          <w:szCs w:val="24"/>
          <w:lang w:val="es-ES"/>
        </w:rPr>
      </w:pPr>
    </w:p>
    <w:p w14:paraId="110C8FC2" w14:textId="493EFB12" w:rsidR="005861E5" w:rsidRPr="007C6FD6" w:rsidRDefault="000A0E27">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El </w:t>
      </w:r>
      <w:r w:rsidRPr="007C6FD6">
        <w:rPr>
          <w:rFonts w:ascii="Verdana" w:eastAsia="Times New Roman" w:hAnsi="Verdana" w:cs="Arial"/>
          <w:b/>
          <w:bCs/>
          <w:sz w:val="24"/>
          <w:szCs w:val="24"/>
          <w:lang w:val="es-ES"/>
        </w:rPr>
        <w:t xml:space="preserve">artículo 105 de la Ley Hipotecaria </w:t>
      </w:r>
      <w:r w:rsidR="00A5029C" w:rsidRPr="007C6FD6">
        <w:rPr>
          <w:rFonts w:ascii="Verdana" w:eastAsia="Times New Roman" w:hAnsi="Verdana" w:cs="Arial"/>
          <w:bCs/>
          <w:sz w:val="24"/>
          <w:szCs w:val="24"/>
          <w:lang w:val="es-ES"/>
        </w:rPr>
        <w:t>dispone</w:t>
      </w:r>
      <w:r w:rsidR="00A5029C" w:rsidRPr="007C6FD6">
        <w:rPr>
          <w:rFonts w:ascii="Verdana" w:eastAsia="Times New Roman" w:hAnsi="Verdana" w:cs="Arial"/>
          <w:bCs/>
          <w:i/>
          <w:sz w:val="24"/>
          <w:szCs w:val="24"/>
          <w:lang w:val="es-ES"/>
        </w:rPr>
        <w:t xml:space="preserve">: </w:t>
      </w:r>
      <w:r w:rsidR="00A5029C" w:rsidRPr="007C6FD6">
        <w:rPr>
          <w:rFonts w:ascii="Verdana" w:eastAsia="Times New Roman" w:hAnsi="Verdana" w:cs="Arial"/>
          <w:bCs/>
          <w:sz w:val="24"/>
          <w:szCs w:val="24"/>
          <w:lang w:val="es-ES"/>
        </w:rPr>
        <w:t>“</w:t>
      </w:r>
      <w:r w:rsidR="00A5029C" w:rsidRPr="005F00D1">
        <w:rPr>
          <w:rFonts w:ascii="Verdana" w:eastAsia="Times New Roman" w:hAnsi="Verdana" w:cs="Arial"/>
          <w:bCs/>
          <w:i/>
          <w:lang w:val="es-ES"/>
          <w:rPrChange w:id="172" w:author="ine" w:date="2017-10-20T08:07:00Z">
            <w:rPr>
              <w:rFonts w:ascii="Verdana" w:eastAsia="Times New Roman" w:hAnsi="Verdana" w:cs="Arial"/>
              <w:bCs/>
              <w:sz w:val="24"/>
              <w:szCs w:val="24"/>
              <w:lang w:val="es-ES"/>
            </w:rPr>
          </w:rPrChange>
        </w:rPr>
        <w:t>La</w:t>
      </w:r>
      <w:r w:rsidRPr="005F00D1">
        <w:rPr>
          <w:rFonts w:ascii="Verdana" w:eastAsia="Times New Roman" w:hAnsi="Verdana" w:cs="Arial"/>
          <w:bCs/>
          <w:i/>
          <w:lang w:val="es-ES"/>
          <w:rPrChange w:id="173" w:author="ine" w:date="2017-10-20T08:07:00Z">
            <w:rPr>
              <w:rFonts w:ascii="Verdana" w:eastAsia="Times New Roman" w:hAnsi="Verdana" w:cs="Arial"/>
              <w:bCs/>
              <w:sz w:val="24"/>
              <w:szCs w:val="24"/>
              <w:lang w:val="es-ES"/>
            </w:rPr>
          </w:rPrChange>
        </w:rPr>
        <w:t xml:space="preserve"> hipoteca podrá constituirse en garantía de toda clase de obligaciones y no alterará la responsabilidad personal ilimitada del deudor que establece el artículo 1.911 del Código Civil</w:t>
      </w:r>
      <w:r w:rsidRPr="007C6FD6">
        <w:rPr>
          <w:rFonts w:ascii="Verdana" w:eastAsia="Times New Roman" w:hAnsi="Verdana" w:cs="Arial"/>
          <w:bCs/>
          <w:sz w:val="24"/>
          <w:szCs w:val="24"/>
          <w:lang w:val="es-ES"/>
        </w:rPr>
        <w:t xml:space="preserve">”. </w:t>
      </w:r>
      <w:r w:rsidR="005861E5" w:rsidRPr="007C6FD6">
        <w:rPr>
          <w:rFonts w:ascii="Verdana" w:eastAsia="Times New Roman" w:hAnsi="Verdana" w:cs="Arial"/>
          <w:bCs/>
          <w:sz w:val="24"/>
          <w:szCs w:val="24"/>
          <w:lang w:val="es-ES"/>
        </w:rPr>
        <w:t xml:space="preserve">Establece el </w:t>
      </w:r>
      <w:r w:rsidR="005861E5" w:rsidRPr="005F00D1">
        <w:rPr>
          <w:rFonts w:ascii="Verdana" w:eastAsia="Times New Roman" w:hAnsi="Verdana" w:cs="Arial"/>
          <w:b/>
          <w:bCs/>
          <w:sz w:val="24"/>
          <w:szCs w:val="24"/>
          <w:lang w:val="es-ES"/>
          <w:rPrChange w:id="174" w:author="ine" w:date="2017-10-20T08:00:00Z">
            <w:rPr>
              <w:rFonts w:ascii="Verdana" w:eastAsia="Times New Roman" w:hAnsi="Verdana" w:cs="Arial"/>
              <w:bCs/>
              <w:sz w:val="24"/>
              <w:szCs w:val="24"/>
              <w:lang w:val="es-ES"/>
            </w:rPr>
          </w:rPrChange>
        </w:rPr>
        <w:t>artículo</w:t>
      </w:r>
      <w:r w:rsidR="005861E5" w:rsidRPr="007C6FD6">
        <w:rPr>
          <w:rFonts w:ascii="Verdana" w:eastAsia="Times New Roman" w:hAnsi="Verdana" w:cs="Arial"/>
          <w:bCs/>
          <w:sz w:val="24"/>
          <w:szCs w:val="24"/>
          <w:lang w:val="es-ES"/>
        </w:rPr>
        <w:t xml:space="preserve"> </w:t>
      </w:r>
      <w:r w:rsidR="005861E5" w:rsidRPr="007C6FD6">
        <w:rPr>
          <w:rFonts w:ascii="Verdana" w:eastAsia="Times New Roman" w:hAnsi="Verdana" w:cs="Arial"/>
          <w:b/>
          <w:bCs/>
          <w:sz w:val="24"/>
          <w:szCs w:val="24"/>
          <w:lang w:val="es-ES"/>
        </w:rPr>
        <w:t xml:space="preserve">1911 del </w:t>
      </w:r>
      <w:r w:rsidR="00A5029C" w:rsidRPr="007C6FD6">
        <w:rPr>
          <w:rFonts w:ascii="Verdana" w:eastAsia="Times New Roman" w:hAnsi="Verdana" w:cs="Arial"/>
          <w:b/>
          <w:bCs/>
          <w:sz w:val="24"/>
          <w:szCs w:val="24"/>
          <w:lang w:val="es-ES"/>
        </w:rPr>
        <w:t xml:space="preserve">CC. </w:t>
      </w:r>
      <w:r w:rsidR="00A5029C" w:rsidRPr="007C6FD6">
        <w:rPr>
          <w:rFonts w:ascii="Verdana" w:eastAsia="Times New Roman" w:hAnsi="Verdana" w:cs="Arial"/>
          <w:bCs/>
          <w:sz w:val="24"/>
          <w:szCs w:val="24"/>
          <w:lang w:val="es-ES"/>
        </w:rPr>
        <w:t>“Del</w:t>
      </w:r>
      <w:r w:rsidR="005861E5" w:rsidRPr="007C6FD6">
        <w:rPr>
          <w:rFonts w:ascii="Verdana" w:eastAsia="Times New Roman" w:hAnsi="Verdana" w:cs="Arial"/>
          <w:bCs/>
          <w:sz w:val="24"/>
          <w:szCs w:val="24"/>
          <w:lang w:val="es-ES"/>
        </w:rPr>
        <w:t xml:space="preserve"> cumplimiento de las obligaciones responde el deudor con todos sus bienes, presentes y futuros</w:t>
      </w:r>
      <w:r w:rsidR="005861E5" w:rsidRPr="007C6FD6">
        <w:rPr>
          <w:rFonts w:ascii="Lucida Grande" w:hAnsi="Lucida Grande" w:cs="Lucida Grande"/>
          <w:color w:val="222222"/>
          <w:sz w:val="24"/>
          <w:szCs w:val="24"/>
          <w:shd w:val="clear" w:color="auto" w:fill="FFFFFF"/>
          <w:lang w:val="es-ES"/>
        </w:rPr>
        <w:t>”.</w:t>
      </w:r>
    </w:p>
    <w:p w14:paraId="29F3BE93" w14:textId="77777777" w:rsidR="005861E5" w:rsidRPr="007C6FD6" w:rsidRDefault="005861E5">
      <w:pPr>
        <w:shd w:val="clear" w:color="auto" w:fill="FFFFFF"/>
        <w:spacing w:after="0" w:line="360" w:lineRule="auto"/>
        <w:jc w:val="both"/>
        <w:rPr>
          <w:rFonts w:ascii="Verdana" w:eastAsia="Times New Roman" w:hAnsi="Verdana" w:cs="Arial"/>
          <w:b/>
          <w:bCs/>
          <w:sz w:val="24"/>
          <w:szCs w:val="24"/>
          <w:lang w:val="es-ES"/>
        </w:rPr>
      </w:pPr>
    </w:p>
    <w:p w14:paraId="06E2D09E" w14:textId="77777777" w:rsidR="00853C22" w:rsidRPr="007C6FD6" w:rsidRDefault="00853C22">
      <w:pPr>
        <w:shd w:val="clear" w:color="auto" w:fill="FFFFFF"/>
        <w:spacing w:after="0" w:line="360" w:lineRule="auto"/>
        <w:ind w:firstLine="708"/>
        <w:jc w:val="both"/>
        <w:rPr>
          <w:rFonts w:ascii="Verdana" w:hAnsi="Verdana" w:cs="Lucida Sans Unicode"/>
          <w:sz w:val="24"/>
          <w:szCs w:val="24"/>
          <w:lang w:val="es-ES"/>
        </w:rPr>
      </w:pPr>
      <w:r w:rsidRPr="007C6FD6">
        <w:rPr>
          <w:rFonts w:ascii="Verdana" w:hAnsi="Verdana" w:cs="Lucida Sans Unicode"/>
          <w:sz w:val="24"/>
          <w:szCs w:val="24"/>
          <w:lang w:val="es-ES"/>
        </w:rPr>
        <w:t xml:space="preserve">El </w:t>
      </w:r>
      <w:r w:rsidRPr="007C6FD6">
        <w:rPr>
          <w:rFonts w:ascii="Verdana" w:hAnsi="Verdana" w:cs="Lucida Sans Unicode"/>
          <w:b/>
          <w:sz w:val="24"/>
          <w:szCs w:val="24"/>
          <w:lang w:val="es-ES"/>
        </w:rPr>
        <w:t>artículo 1.101 del Código Civil</w:t>
      </w:r>
      <w:r w:rsidRPr="007C6FD6">
        <w:rPr>
          <w:rFonts w:ascii="Verdana" w:hAnsi="Verdana" w:cs="Lucida Sans Unicode"/>
          <w:sz w:val="24"/>
          <w:szCs w:val="24"/>
          <w:lang w:val="es-ES"/>
        </w:rPr>
        <w:t xml:space="preserve"> establece: “</w:t>
      </w:r>
      <w:r w:rsidRPr="005F00D1">
        <w:rPr>
          <w:rFonts w:ascii="Verdana" w:hAnsi="Verdana" w:cs="Lucida Sans Unicode"/>
          <w:i/>
          <w:lang w:val="es-ES"/>
          <w:rPrChange w:id="175" w:author="ine" w:date="2017-10-20T08:07:00Z">
            <w:rPr>
              <w:rFonts w:ascii="Verdana" w:hAnsi="Verdana" w:cs="Lucida Sans Unicode"/>
              <w:sz w:val="24"/>
              <w:szCs w:val="24"/>
              <w:lang w:val="es-ES"/>
            </w:rPr>
          </w:rPrChange>
        </w:rPr>
        <w:t>Quedan sujetos a la indemnización de los daños y perjuicios causados los que en el cumplimiento de sus obligaciones incurrieren en dolo, negligencia o morosidad, y los que de cualquier modo contravinieren al tenor de aquéllas</w:t>
      </w:r>
      <w:r w:rsidRPr="007C6FD6">
        <w:rPr>
          <w:rFonts w:ascii="Verdana" w:hAnsi="Verdana" w:cs="Lucida Sans Unicode"/>
          <w:sz w:val="24"/>
          <w:szCs w:val="24"/>
          <w:lang w:val="es-ES"/>
        </w:rPr>
        <w:t xml:space="preserve">”. Así mismo, establece el </w:t>
      </w:r>
      <w:r w:rsidRPr="007C6FD6">
        <w:rPr>
          <w:rFonts w:ascii="Verdana" w:hAnsi="Verdana" w:cs="Lucida Sans Unicode"/>
          <w:b/>
          <w:sz w:val="24"/>
          <w:szCs w:val="24"/>
          <w:lang w:val="es-ES"/>
        </w:rPr>
        <w:t>artículo 1.108</w:t>
      </w:r>
      <w:r w:rsidRPr="007C6FD6">
        <w:rPr>
          <w:rFonts w:ascii="Verdana" w:hAnsi="Verdana" w:cs="Lucida Sans Unicode"/>
          <w:sz w:val="24"/>
          <w:szCs w:val="24"/>
          <w:lang w:val="es-ES"/>
        </w:rPr>
        <w:t>: “</w:t>
      </w:r>
      <w:r w:rsidRPr="005F00D1">
        <w:rPr>
          <w:rFonts w:ascii="Verdana" w:hAnsi="Verdana" w:cs="Lucida Sans Unicode"/>
          <w:i/>
          <w:lang w:val="es-ES"/>
          <w:rPrChange w:id="176" w:author="ine" w:date="2017-10-20T08:07:00Z">
            <w:rPr>
              <w:rFonts w:ascii="Verdana" w:hAnsi="Verdana" w:cs="Lucida Sans Unicode"/>
              <w:sz w:val="24"/>
              <w:szCs w:val="24"/>
              <w:lang w:val="es-ES"/>
            </w:rPr>
          </w:rPrChange>
        </w:rPr>
        <w:t>Si la obligación consistiere en el pago de una cantidad de dinero, y el deudor incurriere en mora, la indemnización de daños y perjuicios, no habiendo pacto en contrario, consistirá en el pago de los intereses convenidos, y a falta de convenio, en el interés legal</w:t>
      </w:r>
      <w:r w:rsidRPr="007C6FD6">
        <w:rPr>
          <w:rFonts w:ascii="Verdana" w:hAnsi="Verdana" w:cs="Lucida Sans Unicode"/>
          <w:sz w:val="24"/>
          <w:szCs w:val="24"/>
          <w:lang w:val="es-ES"/>
        </w:rPr>
        <w:t>”.</w:t>
      </w:r>
      <w:r w:rsidR="00BE62EB">
        <w:rPr>
          <w:rFonts w:ascii="Verdana" w:hAnsi="Verdana" w:cs="Lucida Sans Unicode"/>
          <w:sz w:val="24"/>
          <w:szCs w:val="24"/>
          <w:lang w:val="es-ES"/>
        </w:rPr>
        <w:t xml:space="preserve"> En el presente caso los intereses </w:t>
      </w:r>
      <w:r w:rsidR="00BE62EB">
        <w:rPr>
          <w:rFonts w:ascii="Verdana" w:hAnsi="Verdana" w:cs="Lucida Sans Unicode"/>
          <w:sz w:val="24"/>
          <w:szCs w:val="24"/>
          <w:lang w:val="es-ES"/>
        </w:rPr>
        <w:lastRenderedPageBreak/>
        <w:t>remuneratorios y los moratorios se convinieron en la escritura de constitución de hipoteca y en sus sucesivas novaciones.</w:t>
      </w:r>
    </w:p>
    <w:p w14:paraId="4669EE40" w14:textId="77777777" w:rsidR="00C04FF3" w:rsidRPr="007C6FD6" w:rsidRDefault="00C04FF3">
      <w:pPr>
        <w:shd w:val="clear" w:color="auto" w:fill="FFFFFF"/>
        <w:spacing w:after="0" w:line="360" w:lineRule="auto"/>
        <w:jc w:val="both"/>
        <w:rPr>
          <w:rFonts w:ascii="Verdana" w:eastAsia="Times New Roman" w:hAnsi="Verdana" w:cs="Arial"/>
          <w:sz w:val="24"/>
          <w:szCs w:val="24"/>
          <w:lang w:val="es-ES"/>
        </w:rPr>
      </w:pPr>
    </w:p>
    <w:p w14:paraId="68E5F792" w14:textId="77777777" w:rsidR="00853C22" w:rsidRPr="007C6FD6" w:rsidRDefault="00C04FF3">
      <w:pPr>
        <w:shd w:val="clear" w:color="auto" w:fill="FFFFFF"/>
        <w:spacing w:after="0" w:line="360" w:lineRule="auto"/>
        <w:ind w:firstLine="708"/>
        <w:jc w:val="both"/>
        <w:rPr>
          <w:rFonts w:ascii="Verdana" w:hAnsi="Verdana" w:cs="Lucida Sans Unicode"/>
          <w:i/>
          <w:sz w:val="24"/>
          <w:szCs w:val="24"/>
          <w:highlight w:val="yellow"/>
          <w:lang w:val="es-ES"/>
        </w:rPr>
      </w:pPr>
      <w:r w:rsidRPr="007C6FD6">
        <w:rPr>
          <w:rFonts w:ascii="Verdana" w:eastAsia="Times New Roman" w:hAnsi="Verdana" w:cs="Arial"/>
          <w:sz w:val="24"/>
          <w:szCs w:val="24"/>
          <w:lang w:val="es-ES"/>
        </w:rPr>
        <w:t>E</w:t>
      </w:r>
      <w:r w:rsidR="007033DC" w:rsidRPr="007C6FD6">
        <w:rPr>
          <w:rFonts w:ascii="Verdana" w:eastAsia="Times New Roman" w:hAnsi="Verdana" w:cs="Arial"/>
          <w:sz w:val="24"/>
          <w:szCs w:val="24"/>
          <w:lang w:val="es-ES"/>
        </w:rPr>
        <w:t xml:space="preserve">l </w:t>
      </w:r>
      <w:r w:rsidR="007033DC" w:rsidRPr="007C6FD6">
        <w:rPr>
          <w:rFonts w:ascii="Verdana" w:eastAsia="Times New Roman" w:hAnsi="Verdana" w:cs="Arial"/>
          <w:b/>
          <w:sz w:val="24"/>
          <w:szCs w:val="24"/>
          <w:lang w:val="es-ES"/>
        </w:rPr>
        <w:t>artículo</w:t>
      </w:r>
      <w:r w:rsidR="007033DC" w:rsidRPr="007C6FD6">
        <w:rPr>
          <w:rFonts w:ascii="Verdana" w:eastAsia="Times New Roman" w:hAnsi="Verdana" w:cs="Arial"/>
          <w:b/>
          <w:bCs/>
          <w:sz w:val="24"/>
          <w:szCs w:val="24"/>
          <w:lang w:val="es-ES"/>
        </w:rPr>
        <w:t xml:space="preserve"> 1091 del Código Civil</w:t>
      </w:r>
      <w:r w:rsidRPr="007C6FD6">
        <w:rPr>
          <w:rFonts w:ascii="Verdana" w:eastAsia="Times New Roman" w:hAnsi="Verdana" w:cs="Arial"/>
          <w:b/>
          <w:bCs/>
          <w:sz w:val="24"/>
          <w:szCs w:val="24"/>
          <w:lang w:val="es-ES"/>
        </w:rPr>
        <w:t xml:space="preserve"> </w:t>
      </w:r>
      <w:r w:rsidRPr="007C6FD6">
        <w:rPr>
          <w:rFonts w:ascii="Verdana" w:eastAsia="Times New Roman" w:hAnsi="Verdana" w:cs="Arial"/>
          <w:bCs/>
          <w:sz w:val="24"/>
          <w:szCs w:val="24"/>
          <w:lang w:val="es-ES"/>
        </w:rPr>
        <w:t>establece</w:t>
      </w:r>
      <w:r w:rsidR="007033DC" w:rsidRPr="007C6FD6">
        <w:rPr>
          <w:rFonts w:ascii="Verdana" w:eastAsia="Times New Roman" w:hAnsi="Verdana" w:cs="Arial"/>
          <w:bCs/>
          <w:sz w:val="24"/>
          <w:szCs w:val="24"/>
          <w:lang w:val="es-ES"/>
        </w:rPr>
        <w:t>: “</w:t>
      </w:r>
      <w:r w:rsidR="007033DC" w:rsidRPr="005F00D1">
        <w:rPr>
          <w:rFonts w:ascii="Verdana" w:eastAsia="Times New Roman" w:hAnsi="Verdana" w:cs="Arial"/>
          <w:bCs/>
          <w:i/>
          <w:lang w:val="es-ES"/>
          <w:rPrChange w:id="177" w:author="ine" w:date="2017-10-20T08:07:00Z">
            <w:rPr>
              <w:rFonts w:ascii="Verdana" w:eastAsia="Times New Roman" w:hAnsi="Verdana" w:cs="Arial"/>
              <w:bCs/>
              <w:sz w:val="24"/>
              <w:szCs w:val="24"/>
              <w:lang w:val="es-ES"/>
            </w:rPr>
          </w:rPrChange>
        </w:rPr>
        <w:t>las obligaciones que nacen de los contratos tienen fuerza de ley entre las partes contratantes, y deben cumplirse a tenor de los mismos</w:t>
      </w:r>
      <w:r w:rsidR="007033DC" w:rsidRPr="007C6FD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w:t>
      </w:r>
      <w:r w:rsidR="000A0E27" w:rsidRPr="007C6FD6">
        <w:rPr>
          <w:rFonts w:ascii="Verdana" w:eastAsia="Times New Roman" w:hAnsi="Verdana" w:cs="Arial"/>
          <w:bCs/>
          <w:sz w:val="24"/>
          <w:szCs w:val="24"/>
          <w:lang w:val="es-ES"/>
        </w:rPr>
        <w:t>Nos encontramos con un contrato de préstamo hipotecario por el que la demandada se obliga voluntariamente al cumplimiento de una serie de obligaciones.</w:t>
      </w:r>
      <w:r w:rsidRPr="007C6FD6">
        <w:rPr>
          <w:rFonts w:ascii="Verdana" w:eastAsia="Times New Roman" w:hAnsi="Verdana" w:cs="Arial"/>
          <w:bCs/>
          <w:sz w:val="24"/>
          <w:szCs w:val="24"/>
          <w:lang w:val="es-ES"/>
        </w:rPr>
        <w:t xml:space="preserve"> </w:t>
      </w:r>
      <w:r w:rsidR="000A0E27" w:rsidRPr="007C6FD6">
        <w:rPr>
          <w:rFonts w:ascii="Verdana" w:hAnsi="Verdana" w:cs="Lucida Sans Unicode"/>
          <w:sz w:val="24"/>
          <w:szCs w:val="24"/>
          <w:lang w:val="es-ES"/>
        </w:rPr>
        <w:t>Se debe estar a</w:t>
      </w:r>
      <w:r w:rsidRPr="007C6FD6">
        <w:rPr>
          <w:rFonts w:ascii="Verdana" w:hAnsi="Verdana" w:cs="Lucida Sans Unicode"/>
          <w:sz w:val="24"/>
          <w:szCs w:val="24"/>
          <w:lang w:val="es-ES"/>
        </w:rPr>
        <w:t>l principio “</w:t>
      </w:r>
      <w:r w:rsidRPr="00B85801">
        <w:rPr>
          <w:rFonts w:ascii="Verdana" w:hAnsi="Verdana" w:cs="Lucida Sans Unicode"/>
          <w:i/>
          <w:sz w:val="24"/>
          <w:szCs w:val="24"/>
          <w:lang w:val="es-ES"/>
        </w:rPr>
        <w:t>pacta sunt servanda</w:t>
      </w:r>
      <w:r w:rsidRPr="007C6FD6">
        <w:rPr>
          <w:rFonts w:ascii="Verdana" w:hAnsi="Verdana" w:cs="Lucida Sans Unicode"/>
          <w:sz w:val="24"/>
          <w:szCs w:val="24"/>
          <w:lang w:val="es-ES"/>
        </w:rPr>
        <w:t>”, respeto y obediencia a lo acordado. Las relaciones jurídicas nacidas de los contratos no pueden destruirse ni extinguirse por la voluntad de uno solo de los contratantes. Una vez perfeccionado el contrato, debe cumplirse según lo pactado, de buena fe y sin apartase de lo querido.</w:t>
      </w:r>
      <w:r w:rsidRPr="007C6FD6">
        <w:rPr>
          <w:rFonts w:ascii="Verdana" w:hAnsi="Verdana" w:cs="Lucida Sans Unicode"/>
          <w:i/>
          <w:sz w:val="24"/>
          <w:szCs w:val="24"/>
          <w:lang w:val="es-ES"/>
        </w:rPr>
        <w:t xml:space="preserve"> </w:t>
      </w:r>
      <w:r w:rsidRPr="007C6FD6">
        <w:rPr>
          <w:rFonts w:ascii="Verdana" w:hAnsi="Verdana" w:cs="Lucida Sans Unicode"/>
          <w:i/>
          <w:sz w:val="24"/>
          <w:szCs w:val="24"/>
          <w:lang w:val="es-ES"/>
        </w:rPr>
        <w:cr/>
      </w:r>
    </w:p>
    <w:p w14:paraId="59579293" w14:textId="02E20E93" w:rsidR="00AA67E4" w:rsidRDefault="00E71CD3">
      <w:pPr>
        <w:shd w:val="clear" w:color="auto" w:fill="FFFFFF"/>
        <w:spacing w:after="0" w:line="360" w:lineRule="auto"/>
        <w:ind w:firstLine="708"/>
        <w:jc w:val="both"/>
        <w:rPr>
          <w:rFonts w:ascii="Verdana" w:eastAsia="Times New Roman" w:hAnsi="Verdana" w:cs="Arial"/>
          <w:sz w:val="24"/>
          <w:szCs w:val="24"/>
          <w:lang w:val="es-ES"/>
        </w:rPr>
      </w:pPr>
      <w:r>
        <w:rPr>
          <w:rFonts w:ascii="Verdana" w:eastAsia="Times New Roman" w:hAnsi="Verdana" w:cs="Arial"/>
          <w:sz w:val="24"/>
          <w:szCs w:val="24"/>
          <w:lang w:val="es-ES"/>
        </w:rPr>
        <w:t>El</w:t>
      </w:r>
      <w:r w:rsidR="00AA67E4" w:rsidRPr="007C6FD6">
        <w:rPr>
          <w:rFonts w:ascii="Verdana" w:eastAsia="Times New Roman" w:hAnsi="Verdana" w:cs="Arial"/>
          <w:sz w:val="24"/>
          <w:szCs w:val="24"/>
          <w:lang w:val="es-ES"/>
        </w:rPr>
        <w:t xml:space="preserve"> </w:t>
      </w:r>
      <w:r w:rsidR="00AA67E4" w:rsidRPr="005F00D1">
        <w:rPr>
          <w:rFonts w:ascii="Verdana" w:eastAsia="Times New Roman" w:hAnsi="Verdana" w:cs="Arial"/>
          <w:b/>
          <w:sz w:val="24"/>
          <w:szCs w:val="24"/>
          <w:lang w:val="es-ES"/>
          <w:rPrChange w:id="178" w:author="ine" w:date="2017-10-20T08:01:00Z">
            <w:rPr>
              <w:rFonts w:ascii="Verdana" w:eastAsia="Times New Roman" w:hAnsi="Verdana" w:cs="Arial"/>
              <w:sz w:val="24"/>
              <w:szCs w:val="24"/>
              <w:lang w:val="es-ES"/>
            </w:rPr>
          </w:rPrChange>
        </w:rPr>
        <w:t>artículo</w:t>
      </w:r>
      <w:r w:rsidR="00AA67E4" w:rsidRPr="007C6FD6">
        <w:rPr>
          <w:rFonts w:ascii="Verdana" w:eastAsia="Times New Roman" w:hAnsi="Verdana" w:cs="Arial"/>
          <w:sz w:val="24"/>
          <w:szCs w:val="24"/>
          <w:lang w:val="es-ES"/>
        </w:rPr>
        <w:t xml:space="preserve"> </w:t>
      </w:r>
      <w:r w:rsidR="00AA67E4" w:rsidRPr="007C6FD6">
        <w:rPr>
          <w:rFonts w:ascii="Verdana" w:eastAsia="Times New Roman" w:hAnsi="Verdana" w:cs="Arial"/>
          <w:b/>
          <w:sz w:val="24"/>
          <w:szCs w:val="24"/>
          <w:lang w:val="es-ES"/>
        </w:rPr>
        <w:t xml:space="preserve">1256 del Código Civil: </w:t>
      </w:r>
      <w:r w:rsidR="00AA67E4" w:rsidRPr="007C6FD6">
        <w:rPr>
          <w:rFonts w:ascii="Verdana" w:eastAsia="Times New Roman" w:hAnsi="Verdana" w:cs="Arial"/>
          <w:i/>
          <w:sz w:val="24"/>
          <w:szCs w:val="24"/>
          <w:lang w:val="es-ES"/>
        </w:rPr>
        <w:t>“</w:t>
      </w:r>
      <w:r w:rsidR="00AA67E4" w:rsidRPr="005F00D1">
        <w:rPr>
          <w:rFonts w:ascii="Verdana" w:eastAsia="Times New Roman" w:hAnsi="Verdana" w:cs="Arial"/>
          <w:i/>
          <w:sz w:val="24"/>
          <w:szCs w:val="24"/>
          <w:lang w:val="es-ES"/>
          <w:rPrChange w:id="179" w:author="ine" w:date="2017-10-20T08:08:00Z">
            <w:rPr>
              <w:rFonts w:ascii="Verdana" w:eastAsia="Times New Roman" w:hAnsi="Verdana" w:cs="Arial"/>
              <w:sz w:val="24"/>
              <w:szCs w:val="24"/>
              <w:lang w:val="es-ES"/>
            </w:rPr>
          </w:rPrChange>
        </w:rPr>
        <w:t>la validez y cumplimiento de los contratos no pueden dejarse al arbitrio de uno de los contratantes</w:t>
      </w:r>
      <w:r w:rsidR="00AA67E4" w:rsidRPr="007C6FD6">
        <w:rPr>
          <w:rFonts w:ascii="Verdana" w:eastAsia="Times New Roman" w:hAnsi="Verdana" w:cs="Arial"/>
          <w:i/>
          <w:sz w:val="24"/>
          <w:szCs w:val="24"/>
          <w:lang w:val="es-ES"/>
        </w:rPr>
        <w:t>”.</w:t>
      </w:r>
      <w:r w:rsidR="00AA67E4" w:rsidRPr="007C6FD6">
        <w:rPr>
          <w:rFonts w:ascii="Verdana" w:eastAsia="Times New Roman" w:hAnsi="Verdana" w:cs="Arial"/>
          <w:sz w:val="24"/>
          <w:szCs w:val="24"/>
          <w:lang w:val="es-ES"/>
        </w:rPr>
        <w:t xml:space="preserve"> La falta de voluntad de cumplimiento de la demandada ha quedado sobradamente acreditado, ninguna otra lectura puede inferirse de su comportamiento, y del retraso "sine die" </w:t>
      </w:r>
      <w:r w:rsidR="000A0E27" w:rsidRPr="007C6FD6">
        <w:rPr>
          <w:rFonts w:ascii="Verdana" w:eastAsia="Times New Roman" w:hAnsi="Verdana" w:cs="Arial"/>
          <w:sz w:val="24"/>
          <w:szCs w:val="24"/>
          <w:lang w:val="es-ES"/>
        </w:rPr>
        <w:t>del pago de las cuotas devengadas</w:t>
      </w:r>
      <w:r w:rsidR="00AA67E4" w:rsidRPr="007C6FD6">
        <w:rPr>
          <w:rFonts w:ascii="Verdana" w:eastAsia="Times New Roman" w:hAnsi="Verdana" w:cs="Arial"/>
          <w:sz w:val="24"/>
          <w:szCs w:val="24"/>
          <w:lang w:val="es-ES"/>
        </w:rPr>
        <w:t>.</w:t>
      </w:r>
    </w:p>
    <w:p w14:paraId="5ECFFC12" w14:textId="77777777" w:rsidR="00E71CD3" w:rsidRDefault="00E71CD3">
      <w:pPr>
        <w:shd w:val="clear" w:color="auto" w:fill="FFFFFF"/>
        <w:spacing w:after="0" w:line="360" w:lineRule="auto"/>
        <w:ind w:firstLine="708"/>
        <w:jc w:val="both"/>
        <w:rPr>
          <w:rFonts w:ascii="Verdana" w:eastAsia="Times New Roman" w:hAnsi="Verdana" w:cs="Arial"/>
          <w:sz w:val="24"/>
          <w:szCs w:val="24"/>
          <w:lang w:val="es-ES"/>
        </w:rPr>
      </w:pPr>
    </w:p>
    <w:p w14:paraId="03C2A410" w14:textId="04DE0ED4" w:rsidR="00E71CD3" w:rsidRPr="005F00D1" w:rsidRDefault="00E71CD3">
      <w:pPr>
        <w:shd w:val="clear" w:color="auto" w:fill="FFFFFF"/>
        <w:spacing w:after="0" w:line="360" w:lineRule="auto"/>
        <w:ind w:firstLine="708"/>
        <w:jc w:val="both"/>
        <w:rPr>
          <w:rFonts w:ascii="Verdana" w:eastAsia="Times New Roman" w:hAnsi="Verdana" w:cs="Arial"/>
          <w:i/>
          <w:lang w:val="es-ES"/>
          <w:rPrChange w:id="180" w:author="ine" w:date="2017-10-20T08:08:00Z">
            <w:rPr>
              <w:rFonts w:ascii="Verdana" w:eastAsia="Times New Roman" w:hAnsi="Verdana" w:cs="Arial"/>
              <w:sz w:val="24"/>
              <w:szCs w:val="24"/>
              <w:lang w:val="es-ES"/>
            </w:rPr>
          </w:rPrChange>
        </w:rPr>
      </w:pPr>
      <w:r>
        <w:rPr>
          <w:rFonts w:ascii="Verdana" w:eastAsia="Times New Roman" w:hAnsi="Verdana" w:cs="Arial"/>
          <w:sz w:val="24"/>
          <w:szCs w:val="24"/>
          <w:lang w:val="es-ES"/>
        </w:rPr>
        <w:t xml:space="preserve">Por </w:t>
      </w:r>
      <w:r w:rsidR="00A5029C">
        <w:rPr>
          <w:rFonts w:ascii="Verdana" w:eastAsia="Times New Roman" w:hAnsi="Verdana" w:cs="Arial"/>
          <w:sz w:val="24"/>
          <w:szCs w:val="24"/>
          <w:lang w:val="es-ES"/>
        </w:rPr>
        <w:t>último,</w:t>
      </w:r>
      <w:r>
        <w:rPr>
          <w:rFonts w:ascii="Verdana" w:eastAsia="Times New Roman" w:hAnsi="Verdana" w:cs="Arial"/>
          <w:sz w:val="24"/>
          <w:szCs w:val="24"/>
          <w:lang w:val="es-ES"/>
        </w:rPr>
        <w:t xml:space="preserve"> </w:t>
      </w:r>
      <w:r w:rsidRPr="00E71CD3">
        <w:rPr>
          <w:rFonts w:ascii="Verdana" w:eastAsia="Times New Roman" w:hAnsi="Verdana" w:cs="Arial"/>
          <w:b/>
          <w:sz w:val="24"/>
          <w:szCs w:val="24"/>
          <w:lang w:val="es-ES"/>
        </w:rPr>
        <w:t>el artículo 1129 del Código Civil</w:t>
      </w:r>
      <w:r>
        <w:rPr>
          <w:rFonts w:ascii="Verdana" w:eastAsia="Times New Roman" w:hAnsi="Verdana" w:cs="Arial"/>
          <w:b/>
          <w:sz w:val="24"/>
          <w:szCs w:val="24"/>
          <w:lang w:val="es-ES"/>
        </w:rPr>
        <w:t>: “</w:t>
      </w:r>
      <w:r w:rsidRPr="005F00D1">
        <w:rPr>
          <w:rFonts w:ascii="Verdana" w:eastAsia="Times New Roman" w:hAnsi="Verdana" w:cs="Arial"/>
          <w:i/>
          <w:lang w:val="es-ES"/>
          <w:rPrChange w:id="181" w:author="ine" w:date="2017-10-20T08:08:00Z">
            <w:rPr>
              <w:rFonts w:ascii="Verdana" w:eastAsia="Times New Roman" w:hAnsi="Verdana" w:cs="Arial"/>
              <w:sz w:val="24"/>
              <w:szCs w:val="24"/>
              <w:lang w:val="es-ES"/>
            </w:rPr>
          </w:rPrChange>
        </w:rPr>
        <w:t>Perderá el deudor todo derecho a utilizar el plazo:</w:t>
      </w:r>
    </w:p>
    <w:p w14:paraId="5D1CAAE4" w14:textId="59569ED9" w:rsidR="00E71CD3" w:rsidRPr="005F00D1" w:rsidRDefault="00A5029C">
      <w:pPr>
        <w:shd w:val="clear" w:color="auto" w:fill="FFFFFF"/>
        <w:spacing w:after="0" w:line="360" w:lineRule="auto"/>
        <w:ind w:firstLine="708"/>
        <w:jc w:val="both"/>
        <w:rPr>
          <w:rFonts w:ascii="Verdana" w:eastAsia="Times New Roman" w:hAnsi="Verdana" w:cs="Arial"/>
          <w:i/>
          <w:lang w:val="es-ES"/>
          <w:rPrChange w:id="182" w:author="ine" w:date="2017-10-20T08:08:00Z">
            <w:rPr>
              <w:rFonts w:ascii="Verdana" w:eastAsia="Times New Roman" w:hAnsi="Verdana" w:cs="Arial"/>
              <w:sz w:val="24"/>
              <w:szCs w:val="24"/>
              <w:lang w:val="es-ES"/>
            </w:rPr>
          </w:rPrChange>
        </w:rPr>
      </w:pPr>
      <w:r w:rsidRPr="005F00D1">
        <w:rPr>
          <w:rFonts w:ascii="Verdana" w:eastAsia="Times New Roman" w:hAnsi="Verdana" w:cs="Arial"/>
          <w:i/>
          <w:lang w:val="es-ES"/>
          <w:rPrChange w:id="183" w:author="ine" w:date="2017-10-20T08:08:00Z">
            <w:rPr>
              <w:rFonts w:ascii="Verdana" w:eastAsia="Times New Roman" w:hAnsi="Verdana" w:cs="Arial"/>
              <w:sz w:val="24"/>
              <w:szCs w:val="24"/>
              <w:lang w:val="es-ES"/>
            </w:rPr>
          </w:rPrChange>
        </w:rPr>
        <w:t>1.º</w:t>
      </w:r>
      <w:r w:rsidR="00E71CD3" w:rsidRPr="005F00D1">
        <w:rPr>
          <w:rFonts w:ascii="Verdana" w:eastAsia="Times New Roman" w:hAnsi="Verdana" w:cs="Arial"/>
          <w:i/>
          <w:lang w:val="es-ES"/>
          <w:rPrChange w:id="184" w:author="ine" w:date="2017-10-20T08:08:00Z">
            <w:rPr>
              <w:rFonts w:ascii="Verdana" w:eastAsia="Times New Roman" w:hAnsi="Verdana" w:cs="Arial"/>
              <w:sz w:val="24"/>
              <w:szCs w:val="24"/>
              <w:lang w:val="es-ES"/>
            </w:rPr>
          </w:rPrChange>
        </w:rPr>
        <w:t xml:space="preserve"> Cuando, después de contraída la obligación, resulte insolvente, salvo que garantice la deuda.</w:t>
      </w:r>
    </w:p>
    <w:p w14:paraId="2FD4C5B2" w14:textId="77777777" w:rsidR="00E71CD3" w:rsidRPr="005F00D1" w:rsidRDefault="00E71CD3">
      <w:pPr>
        <w:shd w:val="clear" w:color="auto" w:fill="FFFFFF"/>
        <w:spacing w:after="0" w:line="360" w:lineRule="auto"/>
        <w:ind w:firstLine="708"/>
        <w:jc w:val="both"/>
        <w:rPr>
          <w:rFonts w:ascii="Verdana" w:eastAsia="Times New Roman" w:hAnsi="Verdana" w:cs="Arial"/>
          <w:i/>
          <w:lang w:val="es-ES"/>
          <w:rPrChange w:id="185" w:author="ine" w:date="2017-10-20T08:08:00Z">
            <w:rPr>
              <w:rFonts w:ascii="Verdana" w:eastAsia="Times New Roman" w:hAnsi="Verdana" w:cs="Arial"/>
              <w:sz w:val="24"/>
              <w:szCs w:val="24"/>
              <w:lang w:val="es-ES"/>
            </w:rPr>
          </w:rPrChange>
        </w:rPr>
      </w:pPr>
      <w:r w:rsidRPr="005F00D1">
        <w:rPr>
          <w:rFonts w:ascii="Verdana" w:eastAsia="Times New Roman" w:hAnsi="Verdana" w:cs="Arial"/>
          <w:i/>
          <w:lang w:val="es-ES"/>
          <w:rPrChange w:id="186" w:author="ine" w:date="2017-10-20T08:08:00Z">
            <w:rPr>
              <w:rFonts w:ascii="Verdana" w:eastAsia="Times New Roman" w:hAnsi="Verdana" w:cs="Arial"/>
              <w:sz w:val="24"/>
              <w:szCs w:val="24"/>
              <w:lang w:val="es-ES"/>
            </w:rPr>
          </w:rPrChange>
        </w:rPr>
        <w:t>2.º Cuando no otorgue al acreedor las garantías a que estuviese comprometido.</w:t>
      </w:r>
    </w:p>
    <w:p w14:paraId="3555C125" w14:textId="76F63804" w:rsidR="00E71CD3" w:rsidRDefault="00E71CD3">
      <w:pPr>
        <w:shd w:val="clear" w:color="auto" w:fill="FFFFFF"/>
        <w:spacing w:after="0" w:line="360" w:lineRule="auto"/>
        <w:ind w:firstLine="708"/>
        <w:jc w:val="both"/>
        <w:rPr>
          <w:ins w:id="187" w:author="ine" w:date="2017-10-20T07:52:00Z"/>
          <w:rFonts w:ascii="Verdana" w:eastAsia="Times New Roman" w:hAnsi="Verdana" w:cs="Arial"/>
          <w:sz w:val="24"/>
          <w:szCs w:val="24"/>
          <w:lang w:val="es-ES"/>
        </w:rPr>
      </w:pPr>
      <w:r w:rsidRPr="005F00D1">
        <w:rPr>
          <w:rFonts w:ascii="Verdana" w:eastAsia="Times New Roman" w:hAnsi="Verdana" w:cs="Arial"/>
          <w:i/>
          <w:lang w:val="es-ES"/>
          <w:rPrChange w:id="188" w:author="ine" w:date="2017-10-20T08:08:00Z">
            <w:rPr>
              <w:rFonts w:ascii="Verdana" w:eastAsia="Times New Roman" w:hAnsi="Verdana" w:cs="Arial"/>
              <w:sz w:val="24"/>
              <w:szCs w:val="24"/>
              <w:lang w:val="es-ES"/>
            </w:rPr>
          </w:rPrChange>
        </w:rPr>
        <w:t xml:space="preserve">3.º Cuando por actos propios hubiese disminuido aquellas garantías después de establecidas, y cuando por caso fortuito desaparecieran, a </w:t>
      </w:r>
      <w:r w:rsidRPr="005F00D1">
        <w:rPr>
          <w:rFonts w:ascii="Verdana" w:eastAsia="Times New Roman" w:hAnsi="Verdana" w:cs="Arial"/>
          <w:i/>
          <w:lang w:val="es-ES"/>
          <w:rPrChange w:id="189" w:author="ine" w:date="2017-10-20T08:08:00Z">
            <w:rPr>
              <w:rFonts w:ascii="Verdana" w:eastAsia="Times New Roman" w:hAnsi="Verdana" w:cs="Arial"/>
              <w:sz w:val="24"/>
              <w:szCs w:val="24"/>
              <w:lang w:val="es-ES"/>
            </w:rPr>
          </w:rPrChange>
        </w:rPr>
        <w:lastRenderedPageBreak/>
        <w:t>menos que sean inmediatamente sustituidas por otras nuevas e igualmente seguras.</w:t>
      </w:r>
      <w:r>
        <w:rPr>
          <w:rFonts w:ascii="Verdana" w:eastAsia="Times New Roman" w:hAnsi="Verdana" w:cs="Arial"/>
          <w:sz w:val="24"/>
          <w:szCs w:val="24"/>
          <w:lang w:val="es-ES"/>
        </w:rPr>
        <w:t>”</w:t>
      </w:r>
    </w:p>
    <w:p w14:paraId="6497070E" w14:textId="77777777" w:rsidR="00E2285B" w:rsidRDefault="00E2285B">
      <w:pPr>
        <w:shd w:val="clear" w:color="auto" w:fill="FFFFFF"/>
        <w:spacing w:after="0" w:line="360" w:lineRule="auto"/>
        <w:ind w:firstLine="708"/>
        <w:jc w:val="both"/>
        <w:rPr>
          <w:rFonts w:ascii="Verdana" w:eastAsia="Times New Roman" w:hAnsi="Verdana" w:cs="Arial"/>
          <w:sz w:val="24"/>
          <w:szCs w:val="24"/>
          <w:lang w:val="es-ES"/>
        </w:rPr>
      </w:pPr>
    </w:p>
    <w:p w14:paraId="6C0619E0" w14:textId="4D32819B" w:rsidR="00E71CD3" w:rsidRDefault="00E71CD3">
      <w:pPr>
        <w:shd w:val="clear" w:color="auto" w:fill="FFFFFF"/>
        <w:spacing w:after="0" w:line="360" w:lineRule="auto"/>
        <w:ind w:firstLine="708"/>
        <w:jc w:val="both"/>
        <w:rPr>
          <w:rFonts w:ascii="Verdana" w:eastAsia="Times New Roman" w:hAnsi="Verdana" w:cs="Arial"/>
          <w:sz w:val="24"/>
          <w:szCs w:val="24"/>
          <w:lang w:val="es-ES"/>
        </w:rPr>
      </w:pPr>
      <w:r>
        <w:rPr>
          <w:rFonts w:ascii="Verdana" w:eastAsia="Times New Roman" w:hAnsi="Verdana" w:cs="Arial"/>
          <w:sz w:val="24"/>
          <w:szCs w:val="24"/>
          <w:lang w:val="es-ES"/>
        </w:rPr>
        <w:t xml:space="preserve">En el presente caso, </w:t>
      </w:r>
      <w:r w:rsidRPr="00393480">
        <w:rPr>
          <w:rFonts w:ascii="Verdana" w:eastAsia="Times New Roman" w:hAnsi="Verdana" w:cs="Arial"/>
          <w:b/>
          <w:sz w:val="24"/>
          <w:szCs w:val="24"/>
          <w:lang w:val="es-ES"/>
          <w:rPrChange w:id="190" w:author="ine" w:date="2017-10-20T07:33:00Z">
            <w:rPr>
              <w:rFonts w:ascii="Verdana" w:eastAsia="Times New Roman" w:hAnsi="Verdana" w:cs="Arial"/>
              <w:sz w:val="24"/>
              <w:szCs w:val="24"/>
              <w:lang w:val="es-ES"/>
            </w:rPr>
          </w:rPrChange>
        </w:rPr>
        <w:t>la mercantil está inactiva</w:t>
      </w:r>
      <w:r>
        <w:rPr>
          <w:rFonts w:ascii="Verdana" w:eastAsia="Times New Roman" w:hAnsi="Verdana" w:cs="Arial"/>
          <w:sz w:val="24"/>
          <w:szCs w:val="24"/>
          <w:lang w:val="es-ES"/>
        </w:rPr>
        <w:t xml:space="preserve"> y en situación de posible cierre de hoja registral</w:t>
      </w:r>
      <w:ins w:id="191" w:author="ine" w:date="2017-10-20T07:33:00Z">
        <w:r w:rsidR="00393480">
          <w:rPr>
            <w:rFonts w:ascii="Verdana" w:eastAsia="Times New Roman" w:hAnsi="Verdana" w:cs="Arial"/>
            <w:sz w:val="24"/>
            <w:szCs w:val="24"/>
            <w:lang w:val="es-ES"/>
          </w:rPr>
          <w:t xml:space="preserve"> (</w:t>
        </w:r>
        <w:r w:rsidR="00393480" w:rsidRPr="00393480">
          <w:rPr>
            <w:rFonts w:ascii="Verdana" w:eastAsia="Times New Roman" w:hAnsi="Verdana" w:cs="Arial"/>
            <w:b/>
            <w:sz w:val="24"/>
            <w:szCs w:val="24"/>
            <w:lang w:val="es-ES"/>
            <w:rPrChange w:id="192" w:author="ine" w:date="2017-10-20T07:34:00Z">
              <w:rPr>
                <w:rFonts w:ascii="Verdana" w:eastAsia="Times New Roman" w:hAnsi="Verdana" w:cs="Arial"/>
                <w:sz w:val="24"/>
                <w:szCs w:val="24"/>
                <w:lang w:val="es-ES"/>
              </w:rPr>
            </w:rPrChange>
          </w:rPr>
          <w:t xml:space="preserve">Documento </w:t>
        </w:r>
      </w:ins>
      <w:ins w:id="193" w:author="ine" w:date="2017-10-20T07:34:00Z">
        <w:r w:rsidR="00393480">
          <w:rPr>
            <w:rFonts w:ascii="Verdana" w:eastAsia="Times New Roman" w:hAnsi="Verdana" w:cs="Arial"/>
            <w:b/>
            <w:sz w:val="24"/>
            <w:szCs w:val="24"/>
            <w:lang w:val="es-ES"/>
          </w:rPr>
          <w:t xml:space="preserve">nº </w:t>
        </w:r>
      </w:ins>
      <w:ins w:id="194" w:author="ine" w:date="2017-10-20T07:33:00Z">
        <w:r w:rsidR="00393480" w:rsidRPr="00393480">
          <w:rPr>
            <w:rFonts w:ascii="Verdana" w:eastAsia="Times New Roman" w:hAnsi="Verdana" w:cs="Arial"/>
            <w:b/>
            <w:sz w:val="24"/>
            <w:szCs w:val="24"/>
            <w:lang w:val="es-ES"/>
            <w:rPrChange w:id="195" w:author="ine" w:date="2017-10-20T07:34:00Z">
              <w:rPr>
                <w:rFonts w:ascii="Verdana" w:eastAsia="Times New Roman" w:hAnsi="Verdana" w:cs="Arial"/>
                <w:sz w:val="24"/>
                <w:szCs w:val="24"/>
                <w:lang w:val="es-ES"/>
              </w:rPr>
            </w:rPrChange>
          </w:rPr>
          <w:t>1</w:t>
        </w:r>
        <w:r w:rsidR="00393480">
          <w:rPr>
            <w:rFonts w:ascii="Verdana" w:eastAsia="Times New Roman" w:hAnsi="Verdana" w:cs="Arial"/>
            <w:sz w:val="24"/>
            <w:szCs w:val="24"/>
            <w:lang w:val="es-ES"/>
          </w:rPr>
          <w:t>), siendo por tanto insolvente,</w:t>
        </w:r>
      </w:ins>
      <w:r>
        <w:rPr>
          <w:rFonts w:ascii="Verdana" w:eastAsia="Times New Roman" w:hAnsi="Verdana" w:cs="Arial"/>
          <w:sz w:val="24"/>
          <w:szCs w:val="24"/>
          <w:lang w:val="es-ES"/>
        </w:rPr>
        <w:t xml:space="preserve"> y el tercer fiador</w:t>
      </w:r>
      <w:ins w:id="196" w:author="ine" w:date="2017-10-20T07:34:00Z">
        <w:r w:rsidR="00393480">
          <w:rPr>
            <w:rFonts w:ascii="Verdana" w:eastAsia="Times New Roman" w:hAnsi="Verdana" w:cs="Arial"/>
            <w:sz w:val="24"/>
            <w:szCs w:val="24"/>
            <w:lang w:val="es-ES"/>
          </w:rPr>
          <w:t xml:space="preserve"> – garante solidario del préstamo -</w:t>
        </w:r>
      </w:ins>
      <w:r>
        <w:rPr>
          <w:rFonts w:ascii="Verdana" w:eastAsia="Times New Roman" w:hAnsi="Verdana" w:cs="Arial"/>
          <w:sz w:val="24"/>
          <w:szCs w:val="24"/>
          <w:lang w:val="es-ES"/>
        </w:rPr>
        <w:t>, D. JULIÁN PEREIRA</w:t>
      </w:r>
      <w:ins w:id="197" w:author="ine" w:date="2017-10-20T07:37:00Z">
        <w:r w:rsidR="00335256">
          <w:rPr>
            <w:rFonts w:ascii="Verdana" w:eastAsia="Times New Roman" w:hAnsi="Verdana" w:cs="Arial"/>
            <w:sz w:val="24"/>
            <w:szCs w:val="24"/>
            <w:lang w:val="es-ES"/>
          </w:rPr>
          <w:t>,</w:t>
        </w:r>
      </w:ins>
      <w:r w:rsidR="00AE25A9">
        <w:rPr>
          <w:rFonts w:ascii="Verdana" w:eastAsia="Times New Roman" w:hAnsi="Verdana" w:cs="Arial"/>
          <w:sz w:val="24"/>
          <w:szCs w:val="24"/>
          <w:lang w:val="es-ES"/>
        </w:rPr>
        <w:t xml:space="preserve"> </w:t>
      </w:r>
      <w:r w:rsidR="00A5029C">
        <w:rPr>
          <w:rFonts w:ascii="Verdana" w:eastAsia="Times New Roman" w:hAnsi="Verdana" w:cs="Arial"/>
          <w:sz w:val="24"/>
          <w:szCs w:val="24"/>
          <w:lang w:val="es-ES"/>
        </w:rPr>
        <w:t>viene haciendo</w:t>
      </w:r>
      <w:r>
        <w:rPr>
          <w:rFonts w:ascii="Verdana" w:eastAsia="Times New Roman" w:hAnsi="Verdana" w:cs="Arial"/>
          <w:sz w:val="24"/>
          <w:szCs w:val="24"/>
          <w:lang w:val="es-ES"/>
        </w:rPr>
        <w:t xml:space="preserve"> caso omiso a los requerimientos de cumplimiento de sus obligaciones, todo </w:t>
      </w:r>
      <w:r w:rsidR="00AE25A9">
        <w:rPr>
          <w:rFonts w:ascii="Verdana" w:eastAsia="Times New Roman" w:hAnsi="Verdana" w:cs="Arial"/>
          <w:sz w:val="24"/>
          <w:szCs w:val="24"/>
          <w:lang w:val="es-ES"/>
        </w:rPr>
        <w:t>ello durante</w:t>
      </w:r>
      <w:r>
        <w:rPr>
          <w:rFonts w:ascii="Verdana" w:eastAsia="Times New Roman" w:hAnsi="Verdana" w:cs="Arial"/>
          <w:sz w:val="24"/>
          <w:szCs w:val="24"/>
          <w:lang w:val="es-ES"/>
        </w:rPr>
        <w:t xml:space="preserve"> un </w:t>
      </w:r>
      <w:r w:rsidRPr="00E71CD3">
        <w:rPr>
          <w:rFonts w:ascii="Verdana" w:eastAsia="Times New Roman" w:hAnsi="Verdana" w:cs="Arial"/>
          <w:b/>
          <w:sz w:val="24"/>
          <w:szCs w:val="24"/>
          <w:lang w:val="es-ES"/>
        </w:rPr>
        <w:t>periodo de impago de más de ocho años</w:t>
      </w:r>
      <w:ins w:id="198" w:author="ine" w:date="2017-10-20T07:35:00Z">
        <w:r w:rsidR="00335256">
          <w:rPr>
            <w:rFonts w:ascii="Verdana" w:eastAsia="Times New Roman" w:hAnsi="Verdana" w:cs="Arial"/>
            <w:sz w:val="24"/>
            <w:szCs w:val="24"/>
            <w:lang w:val="es-ES"/>
          </w:rPr>
          <w:t>, lo que no deja a los deudores más posibilidad de recuperar la deuda que la realizaci</w:t>
        </w:r>
      </w:ins>
      <w:ins w:id="199" w:author="ine" w:date="2017-10-20T07:36:00Z">
        <w:r w:rsidR="00335256">
          <w:rPr>
            <w:rFonts w:ascii="Verdana" w:eastAsia="Times New Roman" w:hAnsi="Verdana" w:cs="Arial"/>
            <w:sz w:val="24"/>
            <w:szCs w:val="24"/>
            <w:lang w:val="es-ES"/>
          </w:rPr>
          <w:t>ón de la garantía hipotecaria</w:t>
        </w:r>
      </w:ins>
      <w:r>
        <w:rPr>
          <w:rFonts w:ascii="Verdana" w:eastAsia="Times New Roman" w:hAnsi="Verdana" w:cs="Arial"/>
          <w:sz w:val="24"/>
          <w:szCs w:val="24"/>
          <w:lang w:val="es-ES"/>
        </w:rPr>
        <w:t>.</w:t>
      </w:r>
    </w:p>
    <w:p w14:paraId="0F9EF8E2" w14:textId="77777777" w:rsidR="00DA7106" w:rsidRPr="007C6FD6" w:rsidRDefault="00DA7106">
      <w:pPr>
        <w:pStyle w:val="Prrafodelista"/>
        <w:shd w:val="clear" w:color="auto" w:fill="FFFFFF"/>
        <w:spacing w:after="0" w:line="360" w:lineRule="auto"/>
        <w:ind w:left="1080"/>
        <w:jc w:val="both"/>
        <w:rPr>
          <w:rFonts w:ascii="Verdana" w:eastAsia="Times New Roman" w:hAnsi="Verdana" w:cs="Arial"/>
          <w:b/>
          <w:sz w:val="24"/>
          <w:szCs w:val="24"/>
          <w:lang w:val="es-ES"/>
        </w:rPr>
      </w:pPr>
    </w:p>
    <w:p w14:paraId="60BEA3A8" w14:textId="77777777" w:rsidR="004E3586" w:rsidRPr="007C6FD6" w:rsidRDefault="0066174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Pr>
          <w:rFonts w:ascii="Verdana" w:eastAsia="Times New Roman" w:hAnsi="Verdana" w:cs="Arial"/>
          <w:b/>
          <w:bCs/>
          <w:sz w:val="24"/>
          <w:szCs w:val="24"/>
          <w:lang w:val="es-ES"/>
        </w:rPr>
        <w:t>De la fuerza probatoria</w:t>
      </w:r>
      <w:r w:rsidR="00AA67E4" w:rsidRPr="007C6FD6">
        <w:rPr>
          <w:rFonts w:ascii="Verdana" w:eastAsia="Times New Roman" w:hAnsi="Verdana" w:cs="Arial"/>
          <w:b/>
          <w:bCs/>
          <w:sz w:val="24"/>
          <w:szCs w:val="24"/>
          <w:lang w:val="es-ES"/>
        </w:rPr>
        <w:t xml:space="preserve"> de los documentos aportados</w:t>
      </w:r>
    </w:p>
    <w:p w14:paraId="0C994EA8" w14:textId="77777777" w:rsidR="00AA67E4" w:rsidRPr="007C6FD6" w:rsidRDefault="00AA67E4">
      <w:pPr>
        <w:shd w:val="clear" w:color="auto" w:fill="FFFFFF"/>
        <w:spacing w:after="0" w:line="360" w:lineRule="auto"/>
        <w:jc w:val="both"/>
        <w:rPr>
          <w:rFonts w:ascii="Verdana" w:eastAsia="Times New Roman" w:hAnsi="Verdana" w:cs="Arial"/>
          <w:sz w:val="24"/>
          <w:szCs w:val="24"/>
          <w:lang w:val="es-ES"/>
        </w:rPr>
      </w:pPr>
    </w:p>
    <w:p w14:paraId="706B48B6" w14:textId="77777777" w:rsidR="00AA67E4" w:rsidRDefault="00AA67E4">
      <w:pPr>
        <w:shd w:val="clear" w:color="auto" w:fill="FFFFFF"/>
        <w:spacing w:after="0" w:line="360" w:lineRule="auto"/>
        <w:ind w:firstLine="360"/>
        <w:jc w:val="both"/>
        <w:rPr>
          <w:ins w:id="200" w:author="ine" w:date="2017-10-17T12:59:00Z"/>
          <w:rFonts w:ascii="Verdana" w:eastAsia="Times New Roman" w:hAnsi="Verdana" w:cs="Arial"/>
          <w:i/>
          <w:sz w:val="24"/>
          <w:szCs w:val="24"/>
          <w:lang w:val="es-ES"/>
        </w:rPr>
      </w:pPr>
      <w:r w:rsidRPr="007C6FD6">
        <w:rPr>
          <w:rFonts w:ascii="Verdana" w:eastAsia="Times New Roman" w:hAnsi="Verdana" w:cs="Arial"/>
          <w:sz w:val="24"/>
          <w:szCs w:val="24"/>
          <w:lang w:val="es-ES"/>
        </w:rPr>
        <w:t xml:space="preserve">Cabe señalar que, en lo que respecta a </w:t>
      </w:r>
      <w:r w:rsidR="005861E5" w:rsidRPr="007C6FD6">
        <w:rPr>
          <w:rFonts w:ascii="Verdana" w:eastAsia="Times New Roman" w:hAnsi="Verdana" w:cs="Arial"/>
          <w:sz w:val="24"/>
          <w:szCs w:val="24"/>
          <w:lang w:val="es-ES"/>
        </w:rPr>
        <w:t>las escrituras públicas que se aportan junto a la presente demanda</w:t>
      </w:r>
      <w:r w:rsidRPr="007C6FD6">
        <w:rPr>
          <w:rFonts w:ascii="Verdana" w:eastAsia="Times New Roman" w:hAnsi="Verdana" w:cs="Arial"/>
          <w:sz w:val="24"/>
          <w:szCs w:val="24"/>
          <w:lang w:val="es-ES"/>
        </w:rPr>
        <w:t xml:space="preserve">, se trata de documentos públicos, de conformidad con lo dispuesto en el </w:t>
      </w:r>
      <w:r w:rsidRPr="007C6FD6">
        <w:rPr>
          <w:rFonts w:ascii="Verdana" w:eastAsia="Times New Roman" w:hAnsi="Verdana" w:cs="Arial"/>
          <w:b/>
          <w:sz w:val="24"/>
          <w:szCs w:val="24"/>
          <w:lang w:val="es-ES"/>
        </w:rPr>
        <w:t>artículo 317 de la LEC</w:t>
      </w:r>
      <w:r w:rsidRPr="007C6FD6">
        <w:rPr>
          <w:rFonts w:ascii="Verdana" w:eastAsia="Times New Roman" w:hAnsi="Verdana" w:cs="Arial"/>
          <w:sz w:val="24"/>
          <w:szCs w:val="24"/>
          <w:lang w:val="es-ES"/>
        </w:rPr>
        <w:t xml:space="preserve">, lo que implica, de acuerdo con el </w:t>
      </w:r>
      <w:r w:rsidRPr="007C6FD6">
        <w:rPr>
          <w:rFonts w:ascii="Verdana" w:eastAsia="Times New Roman" w:hAnsi="Verdana" w:cs="Arial"/>
          <w:b/>
          <w:sz w:val="24"/>
          <w:szCs w:val="24"/>
          <w:lang w:val="es-ES"/>
        </w:rPr>
        <w:t>artículo 319 de la LEC</w:t>
      </w:r>
      <w:r w:rsidRPr="007C6FD6">
        <w:rPr>
          <w:rFonts w:ascii="Verdana" w:eastAsia="Times New Roman" w:hAnsi="Verdana" w:cs="Arial"/>
          <w:sz w:val="24"/>
          <w:szCs w:val="24"/>
          <w:lang w:val="es-ES"/>
        </w:rPr>
        <w:t xml:space="preserve"> que “</w:t>
      </w:r>
      <w:r w:rsidRPr="005F00D1">
        <w:rPr>
          <w:rFonts w:ascii="Verdana" w:eastAsia="Times New Roman" w:hAnsi="Verdana" w:cs="Arial"/>
          <w:i/>
          <w:lang w:val="es-ES"/>
          <w:rPrChange w:id="201" w:author="ine" w:date="2017-10-20T08:08:00Z">
            <w:rPr>
              <w:rFonts w:ascii="Verdana" w:eastAsia="Times New Roman" w:hAnsi="Verdana" w:cs="Arial"/>
              <w:sz w:val="24"/>
              <w:szCs w:val="24"/>
              <w:lang w:val="es-ES"/>
            </w:rPr>
          </w:rPrChange>
        </w:rPr>
        <w:t>hacen prueba plena del hecho, acto o estado de cosas que documenten, de la fecha en que se produce esa documentación y de la identidad de los fedatarios y demás personas que, en su caso, intervengan en ella</w:t>
      </w:r>
      <w:r w:rsidRPr="007C6FD6">
        <w:rPr>
          <w:rFonts w:ascii="Verdana" w:eastAsia="Times New Roman" w:hAnsi="Verdana" w:cs="Arial"/>
          <w:i/>
          <w:sz w:val="24"/>
          <w:szCs w:val="24"/>
          <w:lang w:val="es-ES"/>
        </w:rPr>
        <w:t>”.</w:t>
      </w:r>
    </w:p>
    <w:p w14:paraId="2543430D" w14:textId="242C7410" w:rsidR="009E01A8" w:rsidRDefault="009E01A8">
      <w:pPr>
        <w:shd w:val="clear" w:color="auto" w:fill="FFFFFF"/>
        <w:spacing w:after="0" w:line="360" w:lineRule="auto"/>
        <w:ind w:firstLine="360"/>
        <w:jc w:val="both"/>
        <w:rPr>
          <w:ins w:id="202" w:author="ine" w:date="2017-10-17T13:18:00Z"/>
          <w:rFonts w:ascii="Verdana" w:eastAsia="Times New Roman" w:hAnsi="Verdana" w:cs="Arial"/>
          <w:sz w:val="24"/>
          <w:szCs w:val="24"/>
          <w:lang w:val="es-ES"/>
        </w:rPr>
      </w:pPr>
      <w:ins w:id="203" w:author="ine" w:date="2017-10-17T13:03:00Z">
        <w:r>
          <w:rPr>
            <w:rFonts w:ascii="Verdana" w:eastAsia="Times New Roman" w:hAnsi="Verdana" w:cs="Arial"/>
            <w:sz w:val="24"/>
            <w:szCs w:val="24"/>
            <w:lang w:val="es-ES"/>
          </w:rPr>
          <w:t xml:space="preserve">Asimismo, los </w:t>
        </w:r>
      </w:ins>
      <w:ins w:id="204" w:author="ine" w:date="2017-10-20T07:31:00Z">
        <w:r w:rsidR="00393480">
          <w:rPr>
            <w:rFonts w:ascii="Verdana" w:eastAsia="Times New Roman" w:hAnsi="Verdana" w:cs="Arial"/>
            <w:sz w:val="24"/>
            <w:szCs w:val="24"/>
            <w:lang w:val="es-ES"/>
          </w:rPr>
          <w:t>b</w:t>
        </w:r>
      </w:ins>
      <w:ins w:id="205" w:author="ine" w:date="2017-10-20T07:30:00Z">
        <w:r w:rsidR="00393480">
          <w:rPr>
            <w:rFonts w:ascii="Verdana" w:eastAsia="Times New Roman" w:hAnsi="Verdana" w:cs="Arial"/>
            <w:sz w:val="24"/>
            <w:szCs w:val="24"/>
            <w:lang w:val="es-ES"/>
          </w:rPr>
          <w:t>urofaxes</w:t>
        </w:r>
      </w:ins>
      <w:ins w:id="206" w:author="ine" w:date="2017-10-17T13:03:00Z">
        <w:r>
          <w:rPr>
            <w:rFonts w:ascii="Verdana" w:eastAsia="Times New Roman" w:hAnsi="Verdana" w:cs="Arial"/>
            <w:sz w:val="24"/>
            <w:szCs w:val="24"/>
            <w:lang w:val="es-ES"/>
          </w:rPr>
          <w:t xml:space="preserve"> aportados en </w:t>
        </w:r>
      </w:ins>
      <w:ins w:id="207" w:author="ine" w:date="2017-10-17T13:04:00Z">
        <w:r w:rsidRPr="009E01A8">
          <w:rPr>
            <w:rFonts w:ascii="Verdana" w:eastAsia="Times New Roman" w:hAnsi="Verdana" w:cs="Arial"/>
            <w:b/>
            <w:sz w:val="24"/>
            <w:szCs w:val="24"/>
            <w:lang w:val="es-ES"/>
            <w:rPrChange w:id="208" w:author="ine" w:date="2017-10-17T13:04:00Z">
              <w:rPr>
                <w:rFonts w:ascii="Verdana" w:eastAsia="Times New Roman" w:hAnsi="Verdana" w:cs="Arial"/>
                <w:sz w:val="24"/>
                <w:szCs w:val="24"/>
                <w:lang w:val="es-ES"/>
              </w:rPr>
            </w:rPrChange>
          </w:rPr>
          <w:t>Documentos nº 9 y 11</w:t>
        </w:r>
        <w:r>
          <w:rPr>
            <w:rFonts w:ascii="Verdana" w:eastAsia="Times New Roman" w:hAnsi="Verdana" w:cs="Arial"/>
            <w:sz w:val="24"/>
            <w:szCs w:val="24"/>
            <w:lang w:val="es-ES"/>
          </w:rPr>
          <w:t xml:space="preserve">, </w:t>
        </w:r>
      </w:ins>
      <w:ins w:id="209" w:author="ine" w:date="2017-10-17T13:12:00Z">
        <w:r w:rsidR="0022134B">
          <w:rPr>
            <w:rFonts w:ascii="Verdana" w:eastAsia="Times New Roman" w:hAnsi="Verdana" w:cs="Arial"/>
            <w:sz w:val="24"/>
            <w:szCs w:val="24"/>
            <w:lang w:val="es-ES"/>
          </w:rPr>
          <w:t>enviados</w:t>
        </w:r>
      </w:ins>
      <w:ins w:id="210" w:author="ine" w:date="2017-10-17T13:04:00Z">
        <w:r>
          <w:rPr>
            <w:rFonts w:ascii="Verdana" w:eastAsia="Times New Roman" w:hAnsi="Verdana" w:cs="Arial"/>
            <w:sz w:val="24"/>
            <w:szCs w:val="24"/>
            <w:lang w:val="es-ES"/>
          </w:rPr>
          <w:t xml:space="preserve"> </w:t>
        </w:r>
      </w:ins>
      <w:ins w:id="211" w:author="ine" w:date="2017-10-17T13:12:00Z">
        <w:r w:rsidR="0022134B">
          <w:rPr>
            <w:rFonts w:ascii="Verdana" w:eastAsia="Times New Roman" w:hAnsi="Verdana" w:cs="Arial"/>
            <w:sz w:val="24"/>
            <w:szCs w:val="24"/>
            <w:lang w:val="es-ES"/>
          </w:rPr>
          <w:t>a</w:t>
        </w:r>
      </w:ins>
      <w:ins w:id="212" w:author="ine" w:date="2017-10-17T13:04:00Z">
        <w:r>
          <w:rPr>
            <w:rFonts w:ascii="Verdana" w:eastAsia="Times New Roman" w:hAnsi="Verdana" w:cs="Arial"/>
            <w:sz w:val="24"/>
            <w:szCs w:val="24"/>
            <w:lang w:val="es-ES"/>
          </w:rPr>
          <w:t>l Administrador de la mercantil y fiador solidario</w:t>
        </w:r>
      </w:ins>
      <w:ins w:id="213" w:author="ine" w:date="2017-10-17T13:11:00Z">
        <w:r w:rsidR="0022134B">
          <w:rPr>
            <w:rFonts w:ascii="Verdana" w:eastAsia="Times New Roman" w:hAnsi="Verdana" w:cs="Arial"/>
            <w:sz w:val="24"/>
            <w:szCs w:val="24"/>
            <w:lang w:val="es-ES"/>
          </w:rPr>
          <w:t>,</w:t>
        </w:r>
      </w:ins>
      <w:ins w:id="214" w:author="ine" w:date="2017-10-17T13:04:00Z">
        <w:r>
          <w:rPr>
            <w:rFonts w:ascii="Verdana" w:eastAsia="Times New Roman" w:hAnsi="Verdana" w:cs="Arial"/>
            <w:sz w:val="24"/>
            <w:szCs w:val="24"/>
            <w:lang w:val="es-ES"/>
          </w:rPr>
          <w:t xml:space="preserve"> </w:t>
        </w:r>
      </w:ins>
      <w:ins w:id="215" w:author="ine" w:date="2017-10-17T13:05:00Z">
        <w:r>
          <w:rPr>
            <w:rFonts w:ascii="Verdana" w:eastAsia="Times New Roman" w:hAnsi="Verdana" w:cs="Arial"/>
            <w:sz w:val="24"/>
            <w:szCs w:val="24"/>
            <w:lang w:val="es-ES"/>
          </w:rPr>
          <w:t xml:space="preserve">prueban, no </w:t>
        </w:r>
      </w:ins>
      <w:ins w:id="216" w:author="ine" w:date="2017-10-17T13:06:00Z">
        <w:r>
          <w:rPr>
            <w:rFonts w:ascii="Verdana" w:eastAsia="Times New Roman" w:hAnsi="Verdana" w:cs="Arial"/>
            <w:sz w:val="24"/>
            <w:szCs w:val="24"/>
            <w:lang w:val="es-ES"/>
          </w:rPr>
          <w:t>solo</w:t>
        </w:r>
      </w:ins>
      <w:ins w:id="217" w:author="ine" w:date="2017-10-17T13:05:00Z">
        <w:r>
          <w:rPr>
            <w:rFonts w:ascii="Verdana" w:eastAsia="Times New Roman" w:hAnsi="Verdana" w:cs="Arial"/>
            <w:sz w:val="24"/>
            <w:szCs w:val="24"/>
            <w:lang w:val="es-ES"/>
          </w:rPr>
          <w:t xml:space="preserve"> </w:t>
        </w:r>
      </w:ins>
      <w:ins w:id="218" w:author="ine" w:date="2017-10-17T13:06:00Z">
        <w:r w:rsidRPr="009E01A8">
          <w:rPr>
            <w:rFonts w:ascii="Verdana" w:eastAsia="Times New Roman" w:hAnsi="Verdana" w:cs="Arial"/>
            <w:sz w:val="24"/>
            <w:szCs w:val="24"/>
            <w:lang w:val="es-ES"/>
          </w:rPr>
          <w:t>que</w:t>
        </w:r>
      </w:ins>
      <w:ins w:id="219" w:author="ine" w:date="2017-10-17T13:08:00Z">
        <w:r>
          <w:rPr>
            <w:rFonts w:ascii="Verdana" w:eastAsia="Times New Roman" w:hAnsi="Verdana" w:cs="Arial"/>
            <w:sz w:val="24"/>
            <w:szCs w:val="24"/>
            <w:lang w:val="es-ES"/>
          </w:rPr>
          <w:t xml:space="preserve"> ambos </w:t>
        </w:r>
      </w:ins>
      <w:ins w:id="220" w:author="ine" w:date="2017-10-17T13:06:00Z">
        <w:r>
          <w:rPr>
            <w:rFonts w:ascii="Verdana" w:eastAsia="Times New Roman" w:hAnsi="Verdana" w:cs="Arial"/>
            <w:sz w:val="24"/>
            <w:szCs w:val="24"/>
            <w:lang w:val="es-ES"/>
          </w:rPr>
          <w:t>tuvieron</w:t>
        </w:r>
        <w:r w:rsidRPr="009E01A8">
          <w:rPr>
            <w:rFonts w:ascii="Verdana" w:eastAsia="Times New Roman" w:hAnsi="Verdana" w:cs="Arial"/>
            <w:sz w:val="24"/>
            <w:szCs w:val="24"/>
            <w:lang w:val="es-ES"/>
          </w:rPr>
          <w:t xml:space="preserve"> a su alcance en su domicilio</w:t>
        </w:r>
      </w:ins>
      <w:ins w:id="221" w:author="ine" w:date="2017-10-17T13:07:00Z">
        <w:r>
          <w:rPr>
            <w:rFonts w:ascii="Verdana" w:eastAsia="Times New Roman" w:hAnsi="Verdana" w:cs="Arial"/>
            <w:sz w:val="24"/>
            <w:szCs w:val="24"/>
            <w:lang w:val="es-ES"/>
          </w:rPr>
          <w:t xml:space="preserve"> </w:t>
        </w:r>
      </w:ins>
      <w:ins w:id="222" w:author="ine" w:date="2017-10-17T13:08:00Z">
        <w:r w:rsidR="0022134B">
          <w:rPr>
            <w:rFonts w:ascii="Verdana" w:eastAsia="Times New Roman" w:hAnsi="Verdana" w:cs="Arial"/>
            <w:sz w:val="24"/>
            <w:szCs w:val="24"/>
            <w:lang w:val="es-ES"/>
          </w:rPr>
          <w:t xml:space="preserve">las notificaciones y requerimientos </w:t>
        </w:r>
      </w:ins>
      <w:ins w:id="223" w:author="ine" w:date="2017-10-17T13:09:00Z">
        <w:r w:rsidR="0022134B">
          <w:rPr>
            <w:rFonts w:ascii="Verdana" w:eastAsia="Times New Roman" w:hAnsi="Verdana" w:cs="Arial"/>
            <w:sz w:val="24"/>
            <w:szCs w:val="24"/>
            <w:lang w:val="es-ES"/>
          </w:rPr>
          <w:t>d</w:t>
        </w:r>
      </w:ins>
      <w:ins w:id="224" w:author="ine" w:date="2017-10-17T13:08:00Z">
        <w:r w:rsidR="0022134B">
          <w:rPr>
            <w:rFonts w:ascii="Verdana" w:eastAsia="Times New Roman" w:hAnsi="Verdana" w:cs="Arial"/>
            <w:sz w:val="24"/>
            <w:szCs w:val="24"/>
            <w:lang w:val="es-ES"/>
          </w:rPr>
          <w:t>e pago</w:t>
        </w:r>
      </w:ins>
      <w:ins w:id="225" w:author="ine" w:date="2017-10-17T13:11:00Z">
        <w:r w:rsidR="0022134B">
          <w:rPr>
            <w:rFonts w:ascii="Verdana" w:eastAsia="Times New Roman" w:hAnsi="Verdana" w:cs="Arial"/>
            <w:sz w:val="24"/>
            <w:szCs w:val="24"/>
            <w:lang w:val="es-ES"/>
          </w:rPr>
          <w:t xml:space="preserve"> y, por tanto, fueron notificados</w:t>
        </w:r>
      </w:ins>
      <w:ins w:id="226" w:author="ine" w:date="2017-10-17T13:08:00Z">
        <w:r w:rsidR="0022134B">
          <w:rPr>
            <w:rFonts w:ascii="Verdana" w:eastAsia="Times New Roman" w:hAnsi="Verdana" w:cs="Arial"/>
            <w:sz w:val="24"/>
            <w:szCs w:val="24"/>
            <w:lang w:val="es-ES"/>
          </w:rPr>
          <w:t xml:space="preserve">, sino </w:t>
        </w:r>
      </w:ins>
      <w:ins w:id="227" w:author="ine" w:date="2017-10-17T13:09:00Z">
        <w:r w:rsidR="0022134B">
          <w:rPr>
            <w:rFonts w:ascii="Verdana" w:eastAsia="Times New Roman" w:hAnsi="Verdana" w:cs="Arial"/>
            <w:sz w:val="24"/>
            <w:szCs w:val="24"/>
            <w:lang w:val="es-ES"/>
          </w:rPr>
          <w:t>que</w:t>
        </w:r>
      </w:ins>
      <w:ins w:id="228" w:author="ine" w:date="2017-10-17T13:11:00Z">
        <w:r w:rsidR="0022134B">
          <w:rPr>
            <w:rFonts w:ascii="Verdana" w:eastAsia="Times New Roman" w:hAnsi="Verdana" w:cs="Arial"/>
            <w:sz w:val="24"/>
            <w:szCs w:val="24"/>
            <w:lang w:val="es-ES"/>
          </w:rPr>
          <w:t>, además,</w:t>
        </w:r>
      </w:ins>
      <w:ins w:id="229" w:author="ine" w:date="2017-10-17T13:09:00Z">
        <w:r w:rsidR="0022134B">
          <w:rPr>
            <w:rFonts w:ascii="Verdana" w:eastAsia="Times New Roman" w:hAnsi="Verdana" w:cs="Arial"/>
            <w:sz w:val="24"/>
            <w:szCs w:val="24"/>
            <w:lang w:val="es-ES"/>
          </w:rPr>
          <w:t xml:space="preserve"> </w:t>
        </w:r>
      </w:ins>
      <w:ins w:id="230" w:author="ine" w:date="2017-10-17T13:13:00Z">
        <w:r w:rsidR="0022134B" w:rsidRPr="00B36587">
          <w:rPr>
            <w:rFonts w:ascii="Verdana" w:eastAsia="Times New Roman" w:hAnsi="Verdana" w:cs="Arial"/>
            <w:b/>
            <w:sz w:val="24"/>
            <w:szCs w:val="24"/>
            <w:lang w:val="es-ES"/>
            <w:rPrChange w:id="231" w:author="ine" w:date="2017-10-17T13:24:00Z">
              <w:rPr>
                <w:rFonts w:ascii="Verdana" w:eastAsia="Times New Roman" w:hAnsi="Verdana" w:cs="Arial"/>
                <w:sz w:val="24"/>
                <w:szCs w:val="24"/>
                <w:lang w:val="es-ES"/>
              </w:rPr>
            </w:rPrChange>
          </w:rPr>
          <w:t>teniendo</w:t>
        </w:r>
      </w:ins>
      <w:ins w:id="232" w:author="ine" w:date="2017-10-17T13:12:00Z">
        <w:r w:rsidR="0022134B">
          <w:rPr>
            <w:rFonts w:ascii="Verdana" w:eastAsia="Times New Roman" w:hAnsi="Verdana" w:cs="Arial"/>
            <w:sz w:val="24"/>
            <w:szCs w:val="24"/>
            <w:lang w:val="es-ES"/>
          </w:rPr>
          <w:t xml:space="preserve"> uno de los </w:t>
        </w:r>
      </w:ins>
      <w:ins w:id="233" w:author="ine" w:date="2017-10-20T07:31:00Z">
        <w:r w:rsidR="00393480">
          <w:rPr>
            <w:rFonts w:ascii="Verdana" w:eastAsia="Times New Roman" w:hAnsi="Verdana" w:cs="Arial"/>
            <w:sz w:val="24"/>
            <w:szCs w:val="24"/>
            <w:lang w:val="es-ES"/>
          </w:rPr>
          <w:t>b</w:t>
        </w:r>
      </w:ins>
      <w:ins w:id="234" w:author="ine" w:date="2017-10-20T07:30:00Z">
        <w:r w:rsidR="00393480">
          <w:rPr>
            <w:rFonts w:ascii="Verdana" w:eastAsia="Times New Roman" w:hAnsi="Verdana" w:cs="Arial"/>
            <w:sz w:val="24"/>
            <w:szCs w:val="24"/>
            <w:lang w:val="es-ES"/>
          </w:rPr>
          <w:t>urofaxes</w:t>
        </w:r>
      </w:ins>
      <w:ins w:id="235" w:author="ine" w:date="2017-10-17T13:15:00Z">
        <w:r w:rsidR="0022134B">
          <w:rPr>
            <w:rFonts w:ascii="Verdana" w:eastAsia="Times New Roman" w:hAnsi="Verdana" w:cs="Arial"/>
            <w:sz w:val="24"/>
            <w:szCs w:val="24"/>
            <w:lang w:val="es-ES"/>
          </w:rPr>
          <w:t xml:space="preserve"> </w:t>
        </w:r>
      </w:ins>
      <w:ins w:id="236" w:author="ine" w:date="2017-10-17T13:12:00Z">
        <w:r w:rsidR="0022134B" w:rsidRPr="00B36587">
          <w:rPr>
            <w:rFonts w:ascii="Verdana" w:eastAsia="Times New Roman" w:hAnsi="Verdana" w:cs="Arial"/>
            <w:b/>
            <w:sz w:val="24"/>
            <w:szCs w:val="24"/>
            <w:lang w:val="es-ES"/>
            <w:rPrChange w:id="237" w:author="ine" w:date="2017-10-17T13:24:00Z">
              <w:rPr>
                <w:rFonts w:ascii="Verdana" w:eastAsia="Times New Roman" w:hAnsi="Verdana" w:cs="Arial"/>
                <w:sz w:val="24"/>
                <w:szCs w:val="24"/>
                <w:lang w:val="es-ES"/>
              </w:rPr>
            </w:rPrChange>
          </w:rPr>
          <w:t xml:space="preserve">acuse </w:t>
        </w:r>
      </w:ins>
      <w:ins w:id="238" w:author="ine" w:date="2017-10-17T13:13:00Z">
        <w:r w:rsidR="0022134B" w:rsidRPr="00B36587">
          <w:rPr>
            <w:rFonts w:ascii="Verdana" w:eastAsia="Times New Roman" w:hAnsi="Verdana" w:cs="Arial"/>
            <w:b/>
            <w:sz w:val="24"/>
            <w:szCs w:val="24"/>
            <w:lang w:val="es-ES"/>
            <w:rPrChange w:id="239" w:author="ine" w:date="2017-10-17T13:24:00Z">
              <w:rPr>
                <w:rFonts w:ascii="Verdana" w:eastAsia="Times New Roman" w:hAnsi="Verdana" w:cs="Arial"/>
                <w:sz w:val="24"/>
                <w:szCs w:val="24"/>
                <w:lang w:val="es-ES"/>
              </w:rPr>
            </w:rPrChange>
          </w:rPr>
          <w:t>de recibo</w:t>
        </w:r>
        <w:r w:rsidR="0022134B">
          <w:rPr>
            <w:rFonts w:ascii="Verdana" w:eastAsia="Times New Roman" w:hAnsi="Verdana" w:cs="Arial"/>
            <w:sz w:val="24"/>
            <w:szCs w:val="24"/>
            <w:lang w:val="es-ES"/>
          </w:rPr>
          <w:t xml:space="preserve"> por</w:t>
        </w:r>
      </w:ins>
      <w:ins w:id="240" w:author="ine" w:date="2017-10-17T13:12:00Z">
        <w:r w:rsidR="0022134B">
          <w:rPr>
            <w:rFonts w:ascii="Verdana" w:eastAsia="Times New Roman" w:hAnsi="Verdana" w:cs="Arial"/>
            <w:sz w:val="24"/>
            <w:szCs w:val="24"/>
            <w:lang w:val="es-ES"/>
          </w:rPr>
          <w:t xml:space="preserve"> </w:t>
        </w:r>
      </w:ins>
      <w:ins w:id="241" w:author="ine" w:date="2017-10-17T13:13:00Z">
        <w:r w:rsidR="0022134B">
          <w:rPr>
            <w:rFonts w:ascii="Verdana" w:eastAsia="Times New Roman" w:hAnsi="Verdana" w:cs="Arial"/>
            <w:sz w:val="24"/>
            <w:szCs w:val="24"/>
            <w:lang w:val="es-ES"/>
          </w:rPr>
          <w:t>D. JULIÁN</w:t>
        </w:r>
      </w:ins>
      <w:ins w:id="242" w:author="ine" w:date="2017-10-17T13:16:00Z">
        <w:r w:rsidR="00EE1E2C">
          <w:rPr>
            <w:rFonts w:ascii="Verdana" w:eastAsia="Times New Roman" w:hAnsi="Verdana" w:cs="Arial"/>
            <w:sz w:val="24"/>
            <w:szCs w:val="24"/>
            <w:lang w:val="es-ES"/>
          </w:rPr>
          <w:t>, queda</w:t>
        </w:r>
      </w:ins>
      <w:ins w:id="243" w:author="ine" w:date="2017-10-17T13:13:00Z">
        <w:r w:rsidR="0022134B">
          <w:rPr>
            <w:rFonts w:ascii="Verdana" w:eastAsia="Times New Roman" w:hAnsi="Verdana" w:cs="Arial"/>
            <w:sz w:val="24"/>
            <w:szCs w:val="24"/>
            <w:lang w:val="es-ES"/>
          </w:rPr>
          <w:t xml:space="preserve"> probado que Administrador y fiador conocen la su</w:t>
        </w:r>
      </w:ins>
      <w:ins w:id="244" w:author="ine" w:date="2017-10-17T13:14:00Z">
        <w:r w:rsidR="0022134B">
          <w:rPr>
            <w:rFonts w:ascii="Verdana" w:eastAsia="Times New Roman" w:hAnsi="Verdana" w:cs="Arial"/>
            <w:sz w:val="24"/>
            <w:szCs w:val="24"/>
            <w:lang w:val="es-ES"/>
          </w:rPr>
          <w:t>b</w:t>
        </w:r>
      </w:ins>
      <w:ins w:id="245" w:author="ine" w:date="2017-10-17T13:13:00Z">
        <w:r w:rsidR="0022134B">
          <w:rPr>
            <w:rFonts w:ascii="Verdana" w:eastAsia="Times New Roman" w:hAnsi="Verdana" w:cs="Arial"/>
            <w:sz w:val="24"/>
            <w:szCs w:val="24"/>
            <w:lang w:val="es-ES"/>
          </w:rPr>
          <w:t>rogaci</w:t>
        </w:r>
      </w:ins>
      <w:ins w:id="246" w:author="ine" w:date="2017-10-17T13:14:00Z">
        <w:r w:rsidR="0022134B">
          <w:rPr>
            <w:rFonts w:ascii="Verdana" w:eastAsia="Times New Roman" w:hAnsi="Verdana" w:cs="Arial"/>
            <w:sz w:val="24"/>
            <w:szCs w:val="24"/>
            <w:lang w:val="es-ES"/>
          </w:rPr>
          <w:t>ón del acreedor y su</w:t>
        </w:r>
      </w:ins>
      <w:ins w:id="247" w:author="ine" w:date="2017-10-17T13:16:00Z">
        <w:r w:rsidR="0022134B">
          <w:rPr>
            <w:rFonts w:ascii="Verdana" w:eastAsia="Times New Roman" w:hAnsi="Verdana" w:cs="Arial"/>
            <w:sz w:val="24"/>
            <w:szCs w:val="24"/>
            <w:lang w:val="es-ES"/>
          </w:rPr>
          <w:t>s</w:t>
        </w:r>
      </w:ins>
      <w:ins w:id="248" w:author="ine" w:date="2017-10-17T13:14:00Z">
        <w:r w:rsidR="0022134B">
          <w:rPr>
            <w:rFonts w:ascii="Verdana" w:eastAsia="Times New Roman" w:hAnsi="Verdana" w:cs="Arial"/>
            <w:sz w:val="24"/>
            <w:szCs w:val="24"/>
            <w:lang w:val="es-ES"/>
          </w:rPr>
          <w:t xml:space="preserve"> requerimiento</w:t>
        </w:r>
      </w:ins>
      <w:ins w:id="249" w:author="ine" w:date="2017-10-17T13:16:00Z">
        <w:r w:rsidR="0022134B">
          <w:rPr>
            <w:rFonts w:ascii="Verdana" w:eastAsia="Times New Roman" w:hAnsi="Verdana" w:cs="Arial"/>
            <w:sz w:val="24"/>
            <w:szCs w:val="24"/>
            <w:lang w:val="es-ES"/>
          </w:rPr>
          <w:t>s</w:t>
        </w:r>
      </w:ins>
      <w:ins w:id="250" w:author="ine" w:date="2017-10-17T13:14:00Z">
        <w:r w:rsidR="0022134B">
          <w:rPr>
            <w:rFonts w:ascii="Verdana" w:eastAsia="Times New Roman" w:hAnsi="Verdana" w:cs="Arial"/>
            <w:sz w:val="24"/>
            <w:szCs w:val="24"/>
            <w:lang w:val="es-ES"/>
          </w:rPr>
          <w:t xml:space="preserve"> de pago</w:t>
        </w:r>
      </w:ins>
      <w:ins w:id="251" w:author="ine" w:date="2017-10-17T13:15:00Z">
        <w:r w:rsidR="0022134B">
          <w:rPr>
            <w:rFonts w:ascii="Verdana" w:eastAsia="Times New Roman" w:hAnsi="Verdana" w:cs="Arial"/>
            <w:sz w:val="24"/>
            <w:szCs w:val="24"/>
            <w:lang w:val="es-ES"/>
          </w:rPr>
          <w:t>.</w:t>
        </w:r>
      </w:ins>
      <w:ins w:id="252" w:author="ine" w:date="2017-10-17T13:14:00Z">
        <w:r w:rsidR="0022134B">
          <w:rPr>
            <w:rFonts w:ascii="Verdana" w:eastAsia="Times New Roman" w:hAnsi="Verdana" w:cs="Arial"/>
            <w:sz w:val="24"/>
            <w:szCs w:val="24"/>
            <w:lang w:val="es-ES"/>
          </w:rPr>
          <w:t xml:space="preserve"> </w:t>
        </w:r>
      </w:ins>
      <w:ins w:id="253" w:author="ine" w:date="2017-10-17T13:05:00Z">
        <w:r>
          <w:rPr>
            <w:rFonts w:ascii="Verdana" w:eastAsia="Times New Roman" w:hAnsi="Verdana" w:cs="Arial"/>
            <w:sz w:val="24"/>
            <w:szCs w:val="24"/>
            <w:lang w:val="es-ES"/>
          </w:rPr>
          <w:t xml:space="preserve"> </w:t>
        </w:r>
      </w:ins>
    </w:p>
    <w:p w14:paraId="329E60A2" w14:textId="0F7696B3" w:rsidR="00B36587" w:rsidRDefault="00EE1E2C">
      <w:pPr>
        <w:shd w:val="clear" w:color="auto" w:fill="FFFFFF"/>
        <w:spacing w:after="0" w:line="360" w:lineRule="auto"/>
        <w:ind w:firstLine="360"/>
        <w:jc w:val="both"/>
        <w:rPr>
          <w:ins w:id="254" w:author="ine" w:date="2017-10-17T13:18:00Z"/>
          <w:rFonts w:ascii="Verdana" w:eastAsia="Times New Roman" w:hAnsi="Verdana" w:cs="Arial"/>
          <w:sz w:val="24"/>
          <w:szCs w:val="24"/>
          <w:lang w:val="es-ES"/>
        </w:rPr>
      </w:pPr>
      <w:ins w:id="255" w:author="ine" w:date="2017-10-17T13:18:00Z">
        <w:r>
          <w:rPr>
            <w:rFonts w:ascii="Verdana" w:eastAsia="Times New Roman" w:hAnsi="Verdana" w:cs="Arial"/>
            <w:sz w:val="24"/>
            <w:szCs w:val="24"/>
            <w:lang w:val="es-ES"/>
          </w:rPr>
          <w:t xml:space="preserve">A este respecto </w:t>
        </w:r>
        <w:r w:rsidRPr="00EE1E2C">
          <w:rPr>
            <w:rFonts w:ascii="Verdana" w:eastAsia="Times New Roman" w:hAnsi="Verdana" w:cs="Arial"/>
            <w:sz w:val="24"/>
            <w:szCs w:val="24"/>
            <w:lang w:val="es-ES"/>
          </w:rPr>
          <w:t>La S</w:t>
        </w:r>
      </w:ins>
      <w:ins w:id="256" w:author="ine" w:date="2017-10-17T13:19:00Z">
        <w:r w:rsidR="00B36587">
          <w:rPr>
            <w:rFonts w:ascii="Verdana" w:eastAsia="Times New Roman" w:hAnsi="Verdana" w:cs="Arial"/>
            <w:sz w:val="24"/>
            <w:szCs w:val="24"/>
            <w:lang w:val="es-ES"/>
          </w:rPr>
          <w:t xml:space="preserve">entencia de la </w:t>
        </w:r>
      </w:ins>
      <w:ins w:id="257" w:author="ine" w:date="2017-10-17T13:18:00Z">
        <w:r w:rsidRPr="00EE1E2C">
          <w:rPr>
            <w:rFonts w:ascii="Verdana" w:eastAsia="Times New Roman" w:hAnsi="Verdana" w:cs="Arial"/>
            <w:sz w:val="24"/>
            <w:szCs w:val="24"/>
            <w:lang w:val="es-ES"/>
          </w:rPr>
          <w:t xml:space="preserve">AP de Tenerife 482/2012 de 03.12.2012, Rollo, 519/2012, dice: </w:t>
        </w:r>
      </w:ins>
    </w:p>
    <w:p w14:paraId="56EEB4D6" w14:textId="3C8380A4" w:rsidR="00B36587" w:rsidRDefault="00EE1E2C">
      <w:pPr>
        <w:shd w:val="clear" w:color="auto" w:fill="FFFFFF"/>
        <w:spacing w:after="0" w:line="360" w:lineRule="auto"/>
        <w:ind w:left="709"/>
        <w:jc w:val="both"/>
        <w:rPr>
          <w:ins w:id="258" w:author="ine" w:date="2017-10-17T13:22:00Z"/>
          <w:rFonts w:ascii="Verdana" w:eastAsia="Times New Roman" w:hAnsi="Verdana" w:cs="Arial"/>
          <w:i/>
          <w:lang w:val="es-ES"/>
        </w:rPr>
        <w:pPrChange w:id="259" w:author="ine" w:date="2017-10-17T13:19:00Z">
          <w:pPr>
            <w:shd w:val="clear" w:color="auto" w:fill="FFFFFF"/>
            <w:spacing w:after="0" w:line="360" w:lineRule="auto"/>
            <w:ind w:firstLine="360"/>
            <w:jc w:val="both"/>
          </w:pPr>
        </w:pPrChange>
      </w:pPr>
      <w:ins w:id="260" w:author="ine" w:date="2017-10-17T13:18:00Z">
        <w:r w:rsidRPr="00B36587">
          <w:rPr>
            <w:rFonts w:ascii="Verdana" w:eastAsia="Times New Roman" w:hAnsi="Verdana" w:cs="Arial"/>
            <w:i/>
            <w:lang w:val="es-ES"/>
            <w:rPrChange w:id="261" w:author="ine" w:date="2017-10-17T13:20:00Z">
              <w:rPr>
                <w:rFonts w:ascii="Verdana" w:eastAsia="Times New Roman" w:hAnsi="Verdana" w:cs="Arial"/>
                <w:sz w:val="24"/>
                <w:szCs w:val="24"/>
                <w:lang w:val="es-ES"/>
              </w:rPr>
            </w:rPrChange>
          </w:rPr>
          <w:t xml:space="preserve">“(…)La actora remitió el 9 de Octubre de 2009, </w:t>
        </w:r>
      </w:ins>
      <w:ins w:id="262" w:author="ine" w:date="2017-10-17T13:51:00Z">
        <w:r w:rsidR="00611A79">
          <w:rPr>
            <w:rFonts w:ascii="Verdana" w:eastAsia="Times New Roman" w:hAnsi="Verdana" w:cs="Arial"/>
            <w:i/>
            <w:lang w:val="es-ES"/>
          </w:rPr>
          <w:t>(…)</w:t>
        </w:r>
      </w:ins>
      <w:ins w:id="263" w:author="ine" w:date="2017-10-17T13:18:00Z">
        <w:r w:rsidRPr="00B36587">
          <w:rPr>
            <w:rFonts w:ascii="Verdana" w:eastAsia="Times New Roman" w:hAnsi="Verdana" w:cs="Arial"/>
            <w:i/>
            <w:lang w:val="es-ES"/>
            <w:rPrChange w:id="264" w:author="ine" w:date="2017-10-17T13:20:00Z">
              <w:rPr>
                <w:rFonts w:ascii="Verdana" w:eastAsia="Times New Roman" w:hAnsi="Verdana" w:cs="Arial"/>
                <w:sz w:val="24"/>
                <w:szCs w:val="24"/>
                <w:lang w:val="es-ES"/>
              </w:rPr>
            </w:rPrChange>
          </w:rPr>
          <w:t xml:space="preserve"> dos Burofax, uno dirigido al domicilio de la entidad concursada que figura en el contrato, y el otro a una segunda dirección, en la que también desa</w:t>
        </w:r>
        <w:r w:rsidR="00611A79">
          <w:rPr>
            <w:rFonts w:ascii="Verdana" w:eastAsia="Times New Roman" w:hAnsi="Verdana" w:cs="Arial"/>
            <w:i/>
            <w:lang w:val="es-ES"/>
          </w:rPr>
          <w:t>rrollaba la actividad (</w:t>
        </w:r>
      </w:ins>
      <w:ins w:id="265" w:author="ine" w:date="2017-10-17T13:52:00Z">
        <w:r w:rsidR="00611A79">
          <w:rPr>
            <w:rFonts w:ascii="Verdana" w:eastAsia="Times New Roman" w:hAnsi="Verdana" w:cs="Arial"/>
            <w:i/>
            <w:lang w:val="es-ES"/>
          </w:rPr>
          <w:t>…)</w:t>
        </w:r>
      </w:ins>
      <w:ins w:id="266" w:author="ine" w:date="2017-10-17T13:18:00Z">
        <w:r w:rsidRPr="00B36587">
          <w:rPr>
            <w:rFonts w:ascii="Verdana" w:eastAsia="Times New Roman" w:hAnsi="Verdana" w:cs="Arial"/>
            <w:i/>
            <w:lang w:val="es-ES"/>
            <w:rPrChange w:id="267" w:author="ine" w:date="2017-10-17T13:20:00Z">
              <w:rPr>
                <w:rFonts w:ascii="Verdana" w:eastAsia="Times New Roman" w:hAnsi="Verdana" w:cs="Arial"/>
                <w:sz w:val="24"/>
                <w:szCs w:val="24"/>
                <w:lang w:val="es-ES"/>
              </w:rPr>
            </w:rPrChange>
          </w:rPr>
          <w:t xml:space="preserve">, instando a la devolución de la maquinaria suministrada para </w:t>
        </w:r>
        <w:r w:rsidRPr="00B36587">
          <w:rPr>
            <w:rFonts w:ascii="Verdana" w:eastAsia="Times New Roman" w:hAnsi="Verdana" w:cs="Arial"/>
            <w:i/>
            <w:lang w:val="es-ES"/>
            <w:rPrChange w:id="268" w:author="ine" w:date="2017-10-17T13:20:00Z">
              <w:rPr>
                <w:rFonts w:ascii="Verdana" w:eastAsia="Times New Roman" w:hAnsi="Verdana" w:cs="Arial"/>
                <w:sz w:val="24"/>
                <w:szCs w:val="24"/>
                <w:lang w:val="es-ES"/>
              </w:rPr>
            </w:rPrChange>
          </w:rPr>
          <w:lastRenderedPageBreak/>
          <w:t>su distribución (cuyo dominio se reservaba en el contrato hasta el completo pago), además de correo electrónico. Se ha aportado testimonial notarial de la certificación de correos en la que se reseña la imposición de los Burofax con tales direcciones y del correo electrónico en soporte papel del documento telemático, sin que este haya sido impugnado en su autenticidad…</w:t>
        </w:r>
      </w:ins>
    </w:p>
    <w:p w14:paraId="0B530655" w14:textId="4B435C48" w:rsidR="00EE1E2C" w:rsidRDefault="00B36587">
      <w:pPr>
        <w:shd w:val="clear" w:color="auto" w:fill="FFFFFF"/>
        <w:spacing w:after="0" w:line="360" w:lineRule="auto"/>
        <w:ind w:left="709"/>
        <w:jc w:val="both"/>
        <w:rPr>
          <w:ins w:id="269" w:author="ine" w:date="2017-10-20T08:01:00Z"/>
          <w:rFonts w:ascii="Verdana" w:eastAsia="Times New Roman" w:hAnsi="Verdana" w:cs="Arial"/>
          <w:i/>
          <w:lang w:val="es-ES"/>
        </w:rPr>
        <w:pPrChange w:id="270" w:author="ine" w:date="2017-10-17T13:19:00Z">
          <w:pPr>
            <w:shd w:val="clear" w:color="auto" w:fill="FFFFFF"/>
            <w:spacing w:after="0" w:line="360" w:lineRule="auto"/>
            <w:ind w:firstLine="360"/>
            <w:jc w:val="both"/>
          </w:pPr>
        </w:pPrChange>
      </w:pPr>
      <w:ins w:id="271" w:author="ine" w:date="2017-10-17T13:22:00Z">
        <w:r w:rsidRPr="00B36587">
          <w:rPr>
            <w:rFonts w:ascii="Verdana" w:eastAsia="Times New Roman" w:hAnsi="Verdana" w:cs="Arial"/>
            <w:i/>
            <w:lang w:val="es-ES"/>
          </w:rPr>
          <w:t>Sobre esta base, la Sala entiende que la comunicación de la resolución surtió sus efectos y debe partirse de</w:t>
        </w:r>
        <w:r w:rsidR="00611A79">
          <w:rPr>
            <w:rFonts w:ascii="Verdana" w:eastAsia="Times New Roman" w:hAnsi="Verdana" w:cs="Arial"/>
            <w:i/>
            <w:lang w:val="es-ES"/>
          </w:rPr>
          <w:t xml:space="preserve"> su recepción por la concursada.</w:t>
        </w:r>
        <w:r w:rsidRPr="00B36587">
          <w:rPr>
            <w:rFonts w:ascii="Verdana" w:eastAsia="Times New Roman" w:hAnsi="Verdana" w:cs="Arial"/>
            <w:i/>
            <w:lang w:val="es-ES"/>
          </w:rPr>
          <w:t xml:space="preserve"> </w:t>
        </w:r>
      </w:ins>
      <w:ins w:id="272" w:author="ine" w:date="2017-10-17T13:53:00Z">
        <w:r w:rsidR="00611A79">
          <w:rPr>
            <w:rFonts w:ascii="Verdana" w:eastAsia="Times New Roman" w:hAnsi="Verdana" w:cs="Arial"/>
            <w:i/>
            <w:lang w:val="es-ES"/>
          </w:rPr>
          <w:t xml:space="preserve">(…) </w:t>
        </w:r>
      </w:ins>
      <w:ins w:id="273" w:author="ine" w:date="2017-10-17T13:22:00Z">
        <w:r w:rsidRPr="00B36587">
          <w:rPr>
            <w:rFonts w:ascii="Verdana" w:eastAsia="Times New Roman" w:hAnsi="Verdana" w:cs="Arial"/>
            <w:i/>
            <w:lang w:val="es-ES"/>
          </w:rPr>
          <w:t xml:space="preserve">Ello no hace sino corroborar la eficacia de los burofax en función del principio o criterio de la autorresponsabilidad ( sentencias del Tribunal Supremo de 28 de Mayo de 1976 y 29 de Septiembre de 1981 , por ejemplo), en virtud del cual </w:t>
        </w:r>
        <w:r w:rsidRPr="00B36587">
          <w:rPr>
            <w:rFonts w:ascii="Verdana" w:eastAsia="Times New Roman" w:hAnsi="Verdana" w:cs="Arial"/>
            <w:b/>
            <w:i/>
            <w:lang w:val="es-ES"/>
            <w:rPrChange w:id="274" w:author="ine" w:date="2017-10-17T13:23:00Z">
              <w:rPr>
                <w:rFonts w:ascii="Verdana" w:eastAsia="Times New Roman" w:hAnsi="Verdana" w:cs="Arial"/>
                <w:i/>
                <w:lang w:val="es-ES"/>
              </w:rPr>
            </w:rPrChange>
          </w:rPr>
          <w:t xml:space="preserve">debe considerarse recibida la comunicación, aún en el supuesto de falta de recepción material del documento, si es emitida oportunamente la declaración por el requirente sin que llegue a conocimiento del destinatario por causas imputables a </w:t>
        </w:r>
      </w:ins>
      <w:ins w:id="275" w:author="ine" w:date="2017-10-17T13:23:00Z">
        <w:r>
          <w:rPr>
            <w:rFonts w:ascii="Verdana" w:eastAsia="Times New Roman" w:hAnsi="Verdana" w:cs="Arial"/>
            <w:b/>
            <w:i/>
            <w:lang w:val="es-ES"/>
          </w:rPr>
          <w:t>e</w:t>
        </w:r>
      </w:ins>
      <w:ins w:id="276" w:author="ine" w:date="2017-10-17T13:22:00Z">
        <w:r w:rsidRPr="00B36587">
          <w:rPr>
            <w:rFonts w:ascii="Verdana" w:eastAsia="Times New Roman" w:hAnsi="Verdana" w:cs="Arial"/>
            <w:b/>
            <w:i/>
            <w:lang w:val="es-ES"/>
            <w:rPrChange w:id="277" w:author="ine" w:date="2017-10-17T13:23:00Z">
              <w:rPr>
                <w:rFonts w:ascii="Verdana" w:eastAsia="Times New Roman" w:hAnsi="Verdana" w:cs="Arial"/>
                <w:i/>
                <w:lang w:val="es-ES"/>
              </w:rPr>
            </w:rPrChange>
          </w:rPr>
          <w:t>ste</w:t>
        </w:r>
        <w:r w:rsidRPr="00B36587">
          <w:rPr>
            <w:rFonts w:ascii="Verdana" w:eastAsia="Times New Roman" w:hAnsi="Verdana" w:cs="Arial"/>
            <w:i/>
            <w:lang w:val="es-ES"/>
          </w:rPr>
          <w:t>, siendo una de esas causas la de no poner en conocimiento del acreedor el cambio de domicilio en relación con el señalado en el contrato, criterio ya recogido por esta Sección en sentencias anteriores (sentencias de 22 de octubre de 2008 y 19 de noviembre de 2001 o la más reciente de 31 de enero de 2012 ).”</w:t>
        </w:r>
      </w:ins>
    </w:p>
    <w:p w14:paraId="6AB738A5" w14:textId="77777777" w:rsidR="005F00D1" w:rsidRPr="00B36587" w:rsidRDefault="005F00D1">
      <w:pPr>
        <w:shd w:val="clear" w:color="auto" w:fill="FFFFFF"/>
        <w:spacing w:after="0" w:line="360" w:lineRule="auto"/>
        <w:ind w:left="709"/>
        <w:jc w:val="both"/>
        <w:rPr>
          <w:rFonts w:ascii="Verdana" w:eastAsia="Times New Roman" w:hAnsi="Verdana" w:cs="Arial"/>
          <w:i/>
          <w:lang w:val="es-ES"/>
          <w:rPrChange w:id="278" w:author="ine" w:date="2017-10-17T13:20:00Z">
            <w:rPr>
              <w:rFonts w:ascii="Verdana" w:eastAsia="Times New Roman" w:hAnsi="Verdana" w:cs="Arial"/>
              <w:i/>
              <w:sz w:val="24"/>
              <w:szCs w:val="24"/>
              <w:lang w:val="es-ES"/>
            </w:rPr>
          </w:rPrChange>
        </w:rPr>
        <w:pPrChange w:id="279" w:author="ine" w:date="2017-10-17T13:19:00Z">
          <w:pPr>
            <w:shd w:val="clear" w:color="auto" w:fill="FFFFFF"/>
            <w:spacing w:after="0" w:line="360" w:lineRule="auto"/>
            <w:ind w:firstLine="360"/>
            <w:jc w:val="both"/>
          </w:pPr>
        </w:pPrChange>
      </w:pPr>
    </w:p>
    <w:p w14:paraId="5ED16B78" w14:textId="61B075BB" w:rsidR="0033418A" w:rsidRPr="007C6FD6" w:rsidDel="0022134B" w:rsidRDefault="0033418A">
      <w:pPr>
        <w:shd w:val="clear" w:color="auto" w:fill="FFFFFF"/>
        <w:spacing w:after="0" w:line="360" w:lineRule="auto"/>
        <w:jc w:val="both"/>
        <w:rPr>
          <w:del w:id="280" w:author="ine" w:date="2017-10-17T13:15:00Z"/>
          <w:rFonts w:ascii="Verdana" w:eastAsia="Times New Roman" w:hAnsi="Verdana" w:cs="Arial"/>
          <w:sz w:val="24"/>
          <w:szCs w:val="24"/>
          <w:lang w:val="es-ES"/>
        </w:rPr>
      </w:pPr>
    </w:p>
    <w:p w14:paraId="2314D674" w14:textId="52D3C364" w:rsidR="0033418A" w:rsidRPr="007C6FD6" w:rsidRDefault="0033418A">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Igualmente, se debe tener en cuenta lo referente a la carga de la prueba conforme </w:t>
      </w:r>
      <w:r w:rsidR="00A5029C" w:rsidRPr="007C6FD6">
        <w:rPr>
          <w:rFonts w:ascii="Verdana" w:eastAsia="Times New Roman" w:hAnsi="Verdana" w:cs="Arial"/>
          <w:sz w:val="24"/>
          <w:szCs w:val="24"/>
          <w:lang w:val="es-ES"/>
        </w:rPr>
        <w:t>a los</w:t>
      </w:r>
      <w:r w:rsidRPr="007C6FD6">
        <w:rPr>
          <w:rFonts w:ascii="Verdana" w:eastAsia="Times New Roman" w:hAnsi="Verdana" w:cs="Arial"/>
          <w:sz w:val="24"/>
          <w:szCs w:val="24"/>
          <w:lang w:val="es-ES"/>
        </w:rPr>
        <w:t xml:space="preserve"> </w:t>
      </w:r>
      <w:r w:rsidRPr="005F00D1">
        <w:rPr>
          <w:rFonts w:ascii="Verdana" w:eastAsia="Times New Roman" w:hAnsi="Verdana" w:cs="Arial"/>
          <w:b/>
          <w:sz w:val="24"/>
          <w:szCs w:val="24"/>
          <w:lang w:val="es-ES"/>
          <w:rPrChange w:id="281" w:author="ine" w:date="2017-10-20T08:01:00Z">
            <w:rPr>
              <w:rFonts w:ascii="Verdana" w:eastAsia="Times New Roman" w:hAnsi="Verdana" w:cs="Arial"/>
              <w:sz w:val="24"/>
              <w:szCs w:val="24"/>
              <w:lang w:val="es-ES"/>
            </w:rPr>
          </w:rPrChange>
        </w:rPr>
        <w:t>artículos 217 de la LEC</w:t>
      </w:r>
      <w:r w:rsidRPr="007C6FD6">
        <w:rPr>
          <w:rFonts w:ascii="Verdana" w:eastAsia="Times New Roman" w:hAnsi="Verdana" w:cs="Arial"/>
          <w:sz w:val="24"/>
          <w:szCs w:val="24"/>
          <w:lang w:val="es-ES"/>
        </w:rPr>
        <w:t>, especialmente en lo referente a que el pago es una excepción cuya prueba incumbe a los deudores.</w:t>
      </w:r>
    </w:p>
    <w:p w14:paraId="7173DD48" w14:textId="77777777" w:rsidR="00022A4E" w:rsidRPr="007C6FD6" w:rsidRDefault="00022A4E">
      <w:pPr>
        <w:shd w:val="clear" w:color="auto" w:fill="FFFFFF"/>
        <w:spacing w:after="0" w:line="360" w:lineRule="auto"/>
        <w:ind w:firstLine="315"/>
        <w:jc w:val="both"/>
        <w:rPr>
          <w:rFonts w:ascii="Verdana" w:eastAsia="Times New Roman" w:hAnsi="Verdana" w:cs="Arial"/>
          <w:bCs/>
          <w:sz w:val="24"/>
          <w:szCs w:val="24"/>
          <w:lang w:val="es-ES"/>
        </w:rPr>
      </w:pPr>
    </w:p>
    <w:p w14:paraId="04FCF564"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Change w:id="282"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V</w:t>
      </w:r>
      <w:r w:rsidR="0046132E" w:rsidRPr="007C6FD6">
        <w:rPr>
          <w:rFonts w:ascii="Verdana" w:eastAsia="Times New Roman" w:hAnsi="Verdana" w:cs="Arial"/>
          <w:b/>
          <w:bCs/>
          <w:sz w:val="24"/>
          <w:szCs w:val="24"/>
          <w:lang w:val="es-ES"/>
        </w:rPr>
        <w:t>I</w:t>
      </w:r>
      <w:r w:rsidRPr="007C6FD6">
        <w:rPr>
          <w:rFonts w:ascii="Verdana" w:eastAsia="Times New Roman" w:hAnsi="Verdana" w:cs="Arial"/>
          <w:b/>
          <w:bCs/>
          <w:sz w:val="24"/>
          <w:szCs w:val="24"/>
          <w:lang w:val="es-ES"/>
        </w:rPr>
        <w:t>- CUANTÍA.-</w:t>
      </w:r>
    </w:p>
    <w:p w14:paraId="775EB5E5" w14:textId="77777777" w:rsidR="00655148" w:rsidRPr="007C6FD6" w:rsidRDefault="00655148">
      <w:pPr>
        <w:shd w:val="clear" w:color="auto" w:fill="FFFFFF"/>
        <w:spacing w:after="0" w:line="360" w:lineRule="auto"/>
        <w:ind w:firstLine="315"/>
        <w:jc w:val="both"/>
        <w:rPr>
          <w:rFonts w:ascii="Verdana" w:eastAsia="Times New Roman" w:hAnsi="Verdana" w:cs="Arial"/>
          <w:b/>
          <w:bCs/>
          <w:sz w:val="24"/>
          <w:szCs w:val="24"/>
          <w:lang w:val="es-ES"/>
        </w:rPr>
      </w:pPr>
    </w:p>
    <w:p w14:paraId="077517B8" w14:textId="77777777" w:rsidR="00D508C5" w:rsidRPr="007C6FD6" w:rsidRDefault="00D508C5">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Fijamos la cuantía de la demanda en</w:t>
      </w:r>
      <w:r w:rsidR="00DA7106" w:rsidRPr="007C6FD6">
        <w:rPr>
          <w:rFonts w:ascii="Verdana" w:eastAsia="Times New Roman" w:hAnsi="Verdana" w:cs="Arial"/>
          <w:sz w:val="24"/>
          <w:szCs w:val="24"/>
          <w:lang w:val="es-ES"/>
        </w:rPr>
        <w:t xml:space="preserve"> </w:t>
      </w:r>
      <w:r w:rsidR="0066174E" w:rsidRPr="0057549F">
        <w:rPr>
          <w:rStyle w:val="Textoennegrita"/>
          <w:rFonts w:ascii="Verdana" w:hAnsi="Verdana" w:cs="Courier New"/>
          <w:sz w:val="24"/>
          <w:szCs w:val="24"/>
          <w:shd w:val="clear" w:color="auto" w:fill="FFFFFF"/>
          <w:lang w:val="es-ES"/>
        </w:rPr>
        <w:t xml:space="preserve">TRESCIENTOS NOVENTA Y SEIS MIL OCHOCIENTOS TREINTA Y NUEVE EUROS CON TREINTA </w:t>
      </w:r>
      <w:r w:rsidR="0066174E" w:rsidRPr="0057549F">
        <w:rPr>
          <w:rStyle w:val="Textoennegrita"/>
          <w:rFonts w:ascii="Verdana" w:hAnsi="Verdana" w:cs="Courier New"/>
          <w:sz w:val="24"/>
          <w:szCs w:val="24"/>
          <w:shd w:val="clear" w:color="auto" w:fill="FFFFFF"/>
          <w:lang w:val="es-ES"/>
        </w:rPr>
        <w:lastRenderedPageBreak/>
        <w:t>Y OCHO CÉNTIMOS</w:t>
      </w:r>
      <w:r w:rsidR="0066174E" w:rsidRPr="000A154A">
        <w:rPr>
          <w:rStyle w:val="Textoennegrita"/>
          <w:rFonts w:ascii="Verdana" w:hAnsi="Verdana" w:cs="Courier New"/>
          <w:b w:val="0"/>
          <w:sz w:val="24"/>
          <w:szCs w:val="24"/>
          <w:shd w:val="clear" w:color="auto" w:fill="FFFFFF"/>
          <w:lang w:val="es-ES"/>
        </w:rPr>
        <w:t xml:space="preserve"> </w:t>
      </w:r>
      <w:r w:rsidR="0066174E">
        <w:rPr>
          <w:rStyle w:val="Textoennegrita"/>
          <w:rFonts w:ascii="Verdana" w:hAnsi="Verdana" w:cs="Courier New"/>
          <w:b w:val="0"/>
          <w:sz w:val="24"/>
          <w:szCs w:val="24"/>
          <w:shd w:val="clear" w:color="auto" w:fill="FFFFFF"/>
          <w:lang w:val="es-ES"/>
        </w:rPr>
        <w:t>(</w:t>
      </w:r>
      <w:r w:rsidR="0066174E" w:rsidRPr="0057549F">
        <w:rPr>
          <w:rFonts w:ascii="Verdana" w:hAnsi="Verdana" w:cs="Arial"/>
          <w:b/>
          <w:color w:val="000000"/>
          <w:sz w:val="24"/>
          <w:szCs w:val="24"/>
          <w:lang w:val="es-ES"/>
        </w:rPr>
        <w:t>396.839,38</w:t>
      </w:r>
      <w:r w:rsidR="0066174E" w:rsidRPr="0057549F">
        <w:rPr>
          <w:rFonts w:ascii="Verdana" w:hAnsi="Verdana" w:cs="Arial"/>
          <w:b/>
          <w:i/>
          <w:color w:val="000000"/>
          <w:sz w:val="24"/>
          <w:szCs w:val="24"/>
          <w:lang w:val="es-ES"/>
        </w:rPr>
        <w:t xml:space="preserve"> </w:t>
      </w:r>
      <w:r w:rsidR="0066174E" w:rsidRPr="0057549F">
        <w:rPr>
          <w:rStyle w:val="Textoennegrita"/>
          <w:rFonts w:ascii="Verdana" w:hAnsi="Verdana" w:cs="Courier New"/>
          <w:b w:val="0"/>
          <w:sz w:val="24"/>
          <w:szCs w:val="24"/>
          <w:shd w:val="clear" w:color="auto" w:fill="FFFFFF"/>
          <w:lang w:val="es-ES"/>
        </w:rPr>
        <w:t>€</w:t>
      </w:r>
      <w:r w:rsidR="0066174E" w:rsidRPr="00A564EC">
        <w:rPr>
          <w:rStyle w:val="Textoennegrita"/>
          <w:rFonts w:ascii="Verdana" w:hAnsi="Verdana" w:cs="Courier New"/>
          <w:b w:val="0"/>
          <w:sz w:val="24"/>
          <w:szCs w:val="24"/>
          <w:shd w:val="clear" w:color="auto" w:fill="FFFFFF"/>
          <w:lang w:val="es-ES"/>
        </w:rPr>
        <w:t>)</w:t>
      </w:r>
      <w:r w:rsidRPr="007C6FD6">
        <w:rPr>
          <w:rFonts w:ascii="Verdana" w:eastAsia="Times New Roman" w:hAnsi="Verdana" w:cs="Arial"/>
          <w:sz w:val="24"/>
          <w:szCs w:val="24"/>
          <w:lang w:val="es-ES"/>
        </w:rPr>
        <w:t xml:space="preserve"> de principal, más intereses de demora y legales que correspondan.</w:t>
      </w:r>
    </w:p>
    <w:p w14:paraId="321B9555" w14:textId="77777777" w:rsidR="00D508C5" w:rsidRPr="007C6FD6" w:rsidRDefault="00D508C5">
      <w:pPr>
        <w:shd w:val="clear" w:color="auto" w:fill="FFFFFF"/>
        <w:spacing w:after="0" w:line="360" w:lineRule="auto"/>
        <w:jc w:val="both"/>
        <w:rPr>
          <w:rFonts w:ascii="Verdana" w:eastAsia="Times New Roman" w:hAnsi="Verdana" w:cs="Arial"/>
          <w:sz w:val="24"/>
          <w:szCs w:val="24"/>
          <w:lang w:val="es-ES"/>
        </w:rPr>
      </w:pPr>
    </w:p>
    <w:p w14:paraId="673CAD27" w14:textId="77777777" w:rsidR="008E647A" w:rsidRPr="007C6FD6" w:rsidRDefault="008E647A">
      <w:pPr>
        <w:shd w:val="clear" w:color="auto" w:fill="FFFFFF"/>
        <w:spacing w:after="0" w:line="360" w:lineRule="auto"/>
        <w:ind w:firstLine="315"/>
        <w:jc w:val="both"/>
        <w:rPr>
          <w:rFonts w:ascii="Verdana" w:eastAsia="Times New Roman" w:hAnsi="Verdana" w:cs="Arial"/>
          <w:b/>
          <w:bCs/>
          <w:sz w:val="24"/>
          <w:szCs w:val="24"/>
          <w:lang w:val="es-ES"/>
        </w:rPr>
      </w:pPr>
    </w:p>
    <w:p w14:paraId="1DCB91C1" w14:textId="77777777" w:rsidR="00D508C5" w:rsidRPr="007C6FD6" w:rsidRDefault="008E647A">
      <w:pPr>
        <w:shd w:val="clear" w:color="auto" w:fill="FFFFFF"/>
        <w:spacing w:after="0" w:line="360" w:lineRule="auto"/>
        <w:ind w:firstLine="315"/>
        <w:jc w:val="both"/>
        <w:rPr>
          <w:rFonts w:ascii="Verdana" w:eastAsia="Times New Roman" w:hAnsi="Verdana" w:cs="Arial"/>
          <w:b/>
          <w:bCs/>
          <w:sz w:val="24"/>
          <w:szCs w:val="24"/>
          <w:lang w:val="es-ES"/>
        </w:rPr>
        <w:pPrChange w:id="283"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VII-</w:t>
      </w:r>
      <w:r w:rsidR="00D508C5" w:rsidRPr="007C6FD6">
        <w:rPr>
          <w:rFonts w:ascii="Verdana" w:eastAsia="Times New Roman" w:hAnsi="Verdana" w:cs="Arial"/>
          <w:b/>
          <w:bCs/>
          <w:sz w:val="24"/>
          <w:szCs w:val="24"/>
          <w:lang w:val="es-ES"/>
        </w:rPr>
        <w:t>COSTAS.-</w:t>
      </w:r>
    </w:p>
    <w:p w14:paraId="25A351C3"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
    </w:p>
    <w:p w14:paraId="0584659C" w14:textId="77777777" w:rsidR="00D508C5" w:rsidRPr="007C6FD6" w:rsidRDefault="00D508C5">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En cuanto a costas, el </w:t>
      </w:r>
      <w:r w:rsidRPr="005F00D1">
        <w:rPr>
          <w:rFonts w:ascii="Verdana" w:eastAsia="Times New Roman" w:hAnsi="Verdana" w:cs="Arial"/>
          <w:b/>
          <w:sz w:val="24"/>
          <w:szCs w:val="24"/>
          <w:lang w:val="es-ES"/>
          <w:rPrChange w:id="284" w:author="ine" w:date="2017-10-20T08:01:00Z">
            <w:rPr>
              <w:rFonts w:ascii="Verdana" w:eastAsia="Times New Roman" w:hAnsi="Verdana" w:cs="Arial"/>
              <w:sz w:val="24"/>
              <w:szCs w:val="24"/>
              <w:lang w:val="es-ES"/>
            </w:rPr>
          </w:rPrChange>
        </w:rPr>
        <w:t>artículo 394 de la LEC</w:t>
      </w:r>
      <w:r w:rsidRPr="007C6FD6">
        <w:rPr>
          <w:rFonts w:ascii="Verdana" w:eastAsia="Times New Roman" w:hAnsi="Verdana" w:cs="Arial"/>
          <w:sz w:val="24"/>
          <w:szCs w:val="24"/>
          <w:lang w:val="es-ES"/>
        </w:rPr>
        <w:t>, en los procesos declarativos, las costas de la primera instancia se impondrán a la parte que haya visto rechazadas todas sus pretensiones, salvo que el tribunal aprecie, y así lo razone, que el caso presentaba serias dudas de hecho o de derecho.</w:t>
      </w:r>
    </w:p>
    <w:p w14:paraId="433AB4E3" w14:textId="77777777" w:rsidR="00D508C5" w:rsidRPr="007C6FD6" w:rsidRDefault="00D508C5">
      <w:pPr>
        <w:shd w:val="clear" w:color="auto" w:fill="FFFFFF"/>
        <w:spacing w:after="0" w:line="360" w:lineRule="auto"/>
        <w:ind w:left="708"/>
        <w:jc w:val="both"/>
        <w:rPr>
          <w:rFonts w:ascii="Verdana" w:eastAsia="Times New Roman" w:hAnsi="Verdana" w:cs="Arial"/>
          <w:sz w:val="24"/>
          <w:szCs w:val="24"/>
          <w:lang w:val="es-ES"/>
        </w:rPr>
      </w:pPr>
      <w:r w:rsidRPr="007C6FD6">
        <w:rPr>
          <w:rFonts w:ascii="Verdana" w:eastAsia="Times New Roman" w:hAnsi="Verdana" w:cs="Arial"/>
          <w:color w:val="555555"/>
          <w:sz w:val="24"/>
          <w:szCs w:val="24"/>
          <w:bdr w:val="none" w:sz="0" w:space="0" w:color="auto" w:frame="1"/>
          <w:lang w:val="es-ES" w:eastAsia="es-ES"/>
        </w:rPr>
        <w:br/>
      </w:r>
      <w:r w:rsidR="009A04B4" w:rsidRPr="007C6FD6">
        <w:rPr>
          <w:rFonts w:ascii="Verdana" w:eastAsia="Times New Roman" w:hAnsi="Verdana" w:cs="Arial"/>
          <w:sz w:val="24"/>
          <w:szCs w:val="24"/>
          <w:lang w:val="es-ES"/>
        </w:rPr>
        <w:t>Por todo lo cual,</w:t>
      </w:r>
    </w:p>
    <w:p w14:paraId="3E3A508A" w14:textId="6BA4CDEE" w:rsidR="009A04B4" w:rsidRPr="007C6FD6" w:rsidDel="00E2285B" w:rsidRDefault="009A04B4">
      <w:pPr>
        <w:shd w:val="clear" w:color="auto" w:fill="FFFFFF"/>
        <w:spacing w:after="0" w:line="360" w:lineRule="auto"/>
        <w:jc w:val="both"/>
        <w:rPr>
          <w:del w:id="285" w:author="ine" w:date="2017-10-20T07:54:00Z"/>
          <w:rFonts w:ascii="Verdana" w:eastAsia="Times New Roman" w:hAnsi="Verdana" w:cs="Arial"/>
          <w:sz w:val="24"/>
          <w:szCs w:val="24"/>
          <w:lang w:val="es-ES"/>
        </w:rPr>
      </w:pPr>
    </w:p>
    <w:p w14:paraId="59A3264F" w14:textId="77777777" w:rsidR="00E2285B" w:rsidRDefault="00E2285B">
      <w:pPr>
        <w:shd w:val="clear" w:color="auto" w:fill="FFFFFF"/>
        <w:spacing w:after="0" w:line="360" w:lineRule="auto"/>
        <w:ind w:firstLine="708"/>
        <w:jc w:val="both"/>
        <w:rPr>
          <w:ins w:id="286" w:author="ine" w:date="2017-10-20T07:54:00Z"/>
          <w:rFonts w:ascii="Verdana" w:eastAsia="Times New Roman" w:hAnsi="Verdana" w:cs="Arial"/>
          <w:b/>
          <w:sz w:val="24"/>
          <w:szCs w:val="24"/>
          <w:lang w:val="es-ES"/>
        </w:rPr>
      </w:pPr>
    </w:p>
    <w:p w14:paraId="5AE7FF03" w14:textId="77777777" w:rsidR="00335256" w:rsidRDefault="00D508C5">
      <w:pPr>
        <w:shd w:val="clear" w:color="auto" w:fill="FFFFFF"/>
        <w:spacing w:after="0" w:line="360" w:lineRule="auto"/>
        <w:ind w:firstLine="708"/>
        <w:jc w:val="both"/>
        <w:rPr>
          <w:ins w:id="287" w:author="ine" w:date="2017-10-20T07:55:00Z"/>
          <w:rFonts w:ascii="Verdana" w:eastAsia="Times New Roman" w:hAnsi="Verdana" w:cs="Arial"/>
          <w:sz w:val="24"/>
          <w:szCs w:val="24"/>
          <w:lang w:val="es-ES"/>
        </w:rPr>
      </w:pPr>
      <w:r w:rsidRPr="007C6FD6">
        <w:rPr>
          <w:rFonts w:ascii="Verdana" w:eastAsia="Times New Roman" w:hAnsi="Verdana" w:cs="Arial"/>
          <w:b/>
          <w:sz w:val="24"/>
          <w:szCs w:val="24"/>
          <w:lang w:val="es-ES"/>
        </w:rPr>
        <w:t>SUPLICO AL JUZGADO</w:t>
      </w:r>
      <w:r w:rsidRPr="007C6FD6">
        <w:rPr>
          <w:rFonts w:ascii="Verdana" w:eastAsia="Times New Roman" w:hAnsi="Verdana" w:cs="Arial"/>
          <w:sz w:val="24"/>
          <w:szCs w:val="24"/>
          <w:lang w:val="es-ES"/>
        </w:rPr>
        <w:t>: Que tenga por p</w:t>
      </w:r>
      <w:r w:rsidR="009A04B4" w:rsidRPr="007C6FD6">
        <w:rPr>
          <w:rFonts w:ascii="Verdana" w:eastAsia="Times New Roman" w:hAnsi="Verdana" w:cs="Arial"/>
          <w:sz w:val="24"/>
          <w:szCs w:val="24"/>
          <w:lang w:val="es-ES"/>
        </w:rPr>
        <w:t xml:space="preserve">resentado este escrito, con los </w:t>
      </w:r>
      <w:r w:rsidRPr="007C6FD6">
        <w:rPr>
          <w:rFonts w:ascii="Verdana" w:eastAsia="Times New Roman" w:hAnsi="Verdana" w:cs="Arial"/>
          <w:sz w:val="24"/>
          <w:szCs w:val="24"/>
          <w:lang w:val="es-ES"/>
        </w:rPr>
        <w:t xml:space="preserve">documentos que lo acompañan y sus copias, se sirva admitir todo ello y tener por formulado DEMANDA DE JUICIO </w:t>
      </w:r>
      <w:r w:rsidR="00B97047" w:rsidRPr="007C6FD6">
        <w:rPr>
          <w:rFonts w:ascii="Verdana" w:eastAsia="Times New Roman" w:hAnsi="Verdana" w:cs="Arial"/>
          <w:sz w:val="24"/>
          <w:szCs w:val="24"/>
          <w:lang w:val="es-ES"/>
        </w:rPr>
        <w:t>ORDINARIO</w:t>
      </w:r>
      <w:r w:rsidRPr="007C6FD6">
        <w:rPr>
          <w:rFonts w:ascii="Verdana" w:eastAsia="Times New Roman" w:hAnsi="Verdana" w:cs="Arial"/>
          <w:sz w:val="24"/>
          <w:szCs w:val="24"/>
          <w:lang w:val="es-ES"/>
        </w:rPr>
        <w:t xml:space="preserve"> en</w:t>
      </w:r>
      <w:r w:rsidR="0066174E">
        <w:rPr>
          <w:rFonts w:ascii="Verdana" w:eastAsia="Times New Roman" w:hAnsi="Verdana" w:cs="Arial"/>
          <w:sz w:val="24"/>
          <w:szCs w:val="24"/>
          <w:lang w:val="es-ES"/>
        </w:rPr>
        <w:t xml:space="preserve"> </w:t>
      </w:r>
      <w:r w:rsidRPr="007C6FD6">
        <w:rPr>
          <w:rFonts w:ascii="Verdana" w:eastAsia="Times New Roman" w:hAnsi="Verdana" w:cs="Arial"/>
          <w:sz w:val="24"/>
          <w:szCs w:val="24"/>
          <w:lang w:val="es-ES"/>
        </w:rPr>
        <w:t xml:space="preserve"> ejercicio de la</w:t>
      </w:r>
      <w:ins w:id="288" w:author="ine" w:date="2017-10-20T07:41:00Z">
        <w:r w:rsidR="00335256">
          <w:rPr>
            <w:rFonts w:ascii="Verdana" w:eastAsia="Times New Roman" w:hAnsi="Verdana" w:cs="Arial"/>
            <w:sz w:val="24"/>
            <w:szCs w:val="24"/>
            <w:lang w:val="es-ES"/>
          </w:rPr>
          <w:t>s</w:t>
        </w:r>
      </w:ins>
      <w:r w:rsidRPr="007C6FD6">
        <w:rPr>
          <w:rFonts w:ascii="Verdana" w:eastAsia="Times New Roman" w:hAnsi="Verdana" w:cs="Arial"/>
          <w:sz w:val="24"/>
          <w:szCs w:val="24"/>
          <w:lang w:val="es-ES"/>
        </w:rPr>
        <w:t xml:space="preserve"> </w:t>
      </w:r>
      <w:del w:id="289" w:author="ine" w:date="2017-10-20T07:41:00Z">
        <w:r w:rsidRPr="007C6FD6" w:rsidDel="00335256">
          <w:rPr>
            <w:rFonts w:ascii="Verdana" w:eastAsia="Times New Roman" w:hAnsi="Verdana" w:cs="Arial"/>
            <w:sz w:val="24"/>
            <w:szCs w:val="24"/>
            <w:lang w:val="es-ES"/>
          </w:rPr>
          <w:delText>acc</w:delText>
        </w:r>
        <w:r w:rsidR="00AE749C" w:rsidRPr="007C6FD6" w:rsidDel="00335256">
          <w:rPr>
            <w:rFonts w:ascii="Verdana" w:eastAsia="Times New Roman" w:hAnsi="Verdana" w:cs="Arial"/>
            <w:sz w:val="24"/>
            <w:szCs w:val="24"/>
            <w:lang w:val="es-ES"/>
          </w:rPr>
          <w:delText xml:space="preserve">ión </w:delText>
        </w:r>
      </w:del>
      <w:ins w:id="290" w:author="ine" w:date="2017-10-20T07:41:00Z">
        <w:r w:rsidR="00335256" w:rsidRPr="007C6FD6">
          <w:rPr>
            <w:rFonts w:ascii="Verdana" w:eastAsia="Times New Roman" w:hAnsi="Verdana" w:cs="Arial"/>
            <w:sz w:val="24"/>
            <w:szCs w:val="24"/>
            <w:lang w:val="es-ES"/>
          </w:rPr>
          <w:t>acci</w:t>
        </w:r>
        <w:r w:rsidR="00335256">
          <w:rPr>
            <w:rFonts w:ascii="Verdana" w:eastAsia="Times New Roman" w:hAnsi="Verdana" w:cs="Arial"/>
            <w:sz w:val="24"/>
            <w:szCs w:val="24"/>
            <w:lang w:val="es-ES"/>
          </w:rPr>
          <w:t>ones</w:t>
        </w:r>
        <w:r w:rsidR="00335256" w:rsidRPr="007C6FD6">
          <w:rPr>
            <w:rFonts w:ascii="Verdana" w:eastAsia="Times New Roman" w:hAnsi="Verdana" w:cs="Arial"/>
            <w:sz w:val="24"/>
            <w:szCs w:val="24"/>
            <w:lang w:val="es-ES"/>
          </w:rPr>
          <w:t xml:space="preserve"> </w:t>
        </w:r>
      </w:ins>
    </w:p>
    <w:p w14:paraId="280377ED" w14:textId="296F2156" w:rsidR="00E2285B" w:rsidRPr="00E2285B" w:rsidRDefault="00E2285B" w:rsidP="00E2285B">
      <w:pPr>
        <w:pStyle w:val="Prrafodelista"/>
        <w:numPr>
          <w:ilvl w:val="0"/>
          <w:numId w:val="24"/>
        </w:numPr>
        <w:shd w:val="clear" w:color="auto" w:fill="FFFFFF"/>
        <w:spacing w:after="0" w:line="360" w:lineRule="auto"/>
        <w:jc w:val="both"/>
        <w:rPr>
          <w:ins w:id="291" w:author="ine" w:date="2017-10-20T07:42:00Z"/>
          <w:rFonts w:ascii="Verdana" w:eastAsia="Times New Roman" w:hAnsi="Verdana" w:cs="Arial"/>
          <w:sz w:val="24"/>
          <w:szCs w:val="24"/>
          <w:lang w:val="es-ES"/>
          <w:rPrChange w:id="292" w:author="ine" w:date="2017-10-20T07:55:00Z">
            <w:rPr>
              <w:ins w:id="293" w:author="ine" w:date="2017-10-20T07:42:00Z"/>
              <w:lang w:val="es-ES"/>
            </w:rPr>
          </w:rPrChange>
        </w:rPr>
        <w:pPrChange w:id="294" w:author="ine" w:date="2017-10-20T07:55:00Z">
          <w:pPr>
            <w:shd w:val="clear" w:color="auto" w:fill="FFFFFF"/>
            <w:spacing w:after="0" w:line="360" w:lineRule="auto"/>
            <w:ind w:firstLine="708"/>
            <w:jc w:val="both"/>
          </w:pPr>
        </w:pPrChange>
      </w:pPr>
      <w:ins w:id="295" w:author="ine" w:date="2017-10-20T07:56:00Z">
        <w:r w:rsidRPr="00E2285B">
          <w:rPr>
            <w:rFonts w:ascii="Verdana" w:eastAsia="Times New Roman" w:hAnsi="Verdana" w:cs="Arial"/>
            <w:b/>
            <w:sz w:val="24"/>
            <w:szCs w:val="24"/>
            <w:lang w:val="es-ES"/>
            <w:rPrChange w:id="296" w:author="ine" w:date="2017-10-20T07:56:00Z">
              <w:rPr>
                <w:rFonts w:ascii="Verdana" w:eastAsia="Times New Roman" w:hAnsi="Verdana" w:cs="Arial"/>
                <w:sz w:val="24"/>
                <w:szCs w:val="24"/>
                <w:lang w:val="es-ES"/>
              </w:rPr>
            </w:rPrChange>
          </w:rPr>
          <w:t>DECLARATIVA DE RECLAMACIÓN  DEL CUMPLIMIENTO CONTRACTUAL CON PÉRDIDA POR EL DEUDOR DEL BENEFICIO DEL PLAZO Y RECLAMACIÓN DE INDEMNIZACIÓN  del 1124 CC y 1129 CC POR IMPORTE DE TRESCIENTOS NOVENTA Y SEIS MIL OCHOCIENTOS TREINTA Y NUEVE EUROS CON TREINTA Y OCHO CÉNTIMOS</w:t>
        </w:r>
        <w:r w:rsidRPr="00E2285B">
          <w:rPr>
            <w:rFonts w:ascii="Verdana" w:eastAsia="Times New Roman" w:hAnsi="Verdana" w:cs="Arial"/>
            <w:sz w:val="24"/>
            <w:szCs w:val="24"/>
            <w:lang w:val="es-ES"/>
          </w:rPr>
          <w:t xml:space="preserve"> (396.839,38 €) de principal e intereses;</w:t>
        </w:r>
      </w:ins>
    </w:p>
    <w:p w14:paraId="5F7076A0" w14:textId="5A7B662F" w:rsidR="00335256" w:rsidRPr="00E2285B" w:rsidRDefault="00335256" w:rsidP="00E2285B">
      <w:pPr>
        <w:pStyle w:val="Prrafodelista"/>
        <w:numPr>
          <w:ilvl w:val="0"/>
          <w:numId w:val="24"/>
        </w:numPr>
        <w:spacing w:after="0" w:line="360" w:lineRule="auto"/>
        <w:jc w:val="both"/>
        <w:rPr>
          <w:ins w:id="297" w:author="ine" w:date="2017-10-20T07:42:00Z"/>
          <w:rStyle w:val="Textoennegrita"/>
          <w:rFonts w:ascii="Verdana" w:hAnsi="Verdana" w:cs="Courier New"/>
          <w:b w:val="0"/>
          <w:sz w:val="24"/>
          <w:szCs w:val="24"/>
          <w:shd w:val="clear" w:color="auto" w:fill="FFFFFF"/>
          <w:lang w:val="es-ES"/>
          <w:rPrChange w:id="298" w:author="ine" w:date="2017-10-20T07:56:00Z">
            <w:rPr>
              <w:ins w:id="299" w:author="ine" w:date="2017-10-20T07:42:00Z"/>
              <w:rStyle w:val="Textoennegrita"/>
              <w:rFonts w:ascii="Verdana" w:hAnsi="Verdana" w:cs="Courier New"/>
              <w:b w:val="0"/>
              <w:sz w:val="24"/>
              <w:szCs w:val="24"/>
              <w:shd w:val="clear" w:color="auto" w:fill="FFFFFF"/>
              <w:lang w:val="es-ES"/>
            </w:rPr>
          </w:rPrChange>
        </w:rPr>
        <w:pPrChange w:id="300" w:author="ine" w:date="2017-10-20T07:56:00Z">
          <w:pPr>
            <w:pStyle w:val="Prrafodelista"/>
            <w:numPr>
              <w:numId w:val="22"/>
            </w:numPr>
            <w:spacing w:after="0" w:line="360" w:lineRule="auto"/>
            <w:ind w:left="360" w:hanging="360"/>
            <w:jc w:val="both"/>
          </w:pPr>
        </w:pPrChange>
      </w:pPr>
      <w:ins w:id="301" w:author="ine" w:date="2017-10-20T07:42:00Z">
        <w:r w:rsidRPr="00E2285B">
          <w:rPr>
            <w:rStyle w:val="Textoennegrita"/>
            <w:rFonts w:ascii="Verdana" w:hAnsi="Verdana" w:cs="Courier New"/>
            <w:b w:val="0"/>
            <w:sz w:val="24"/>
            <w:szCs w:val="24"/>
            <w:shd w:val="clear" w:color="auto" w:fill="FFFFFF"/>
            <w:lang w:val="es-ES"/>
            <w:rPrChange w:id="302" w:author="ine" w:date="2017-10-20T07:56:00Z">
              <w:rPr>
                <w:rStyle w:val="Textoennegrita"/>
                <w:rFonts w:ascii="Verdana" w:hAnsi="Verdana" w:cs="Courier New"/>
                <w:b w:val="0"/>
                <w:sz w:val="24"/>
                <w:szCs w:val="24"/>
                <w:shd w:val="clear" w:color="auto" w:fill="FFFFFF"/>
                <w:lang w:val="es-ES"/>
              </w:rPr>
            </w:rPrChange>
          </w:rPr>
          <w:t>Subsidiariamente, respecto de lo anterior,</w:t>
        </w:r>
        <w:r w:rsidRPr="00E2285B">
          <w:rPr>
            <w:rStyle w:val="Textoennegrita"/>
            <w:rFonts w:ascii="Verdana" w:hAnsi="Verdana" w:cs="Courier New"/>
            <w:sz w:val="24"/>
            <w:szCs w:val="24"/>
            <w:shd w:val="clear" w:color="auto" w:fill="FFFFFF"/>
            <w:lang w:val="es-ES"/>
            <w:rPrChange w:id="303" w:author="ine" w:date="2017-10-20T07:56:00Z">
              <w:rPr>
                <w:rStyle w:val="Textoennegrita"/>
                <w:rFonts w:ascii="Verdana" w:hAnsi="Verdana" w:cs="Courier New"/>
                <w:sz w:val="24"/>
                <w:szCs w:val="24"/>
                <w:shd w:val="clear" w:color="auto" w:fill="FFFFFF"/>
                <w:lang w:val="es-ES"/>
              </w:rPr>
            </w:rPrChange>
          </w:rPr>
          <w:t xml:space="preserve"> ACCIÓN DE RESOLUCIÓN CONTRACTUAL E INDEMNIZACIÓN POR DAÑOS Y PERJUICIOS del artículo 1124 CC POR IMPORTE DE TRESCIENTOS NOVENTA Y SEIS MIL OCHOCIENTOS TREINTA Y NUEVE EUROS CON TREINTA Y OCHO CÉNTIMOS </w:t>
        </w:r>
        <w:r w:rsidRPr="00E2285B">
          <w:rPr>
            <w:rStyle w:val="Textoennegrita"/>
            <w:rFonts w:ascii="Verdana" w:hAnsi="Verdana" w:cs="Courier New"/>
            <w:b w:val="0"/>
            <w:sz w:val="24"/>
            <w:szCs w:val="24"/>
            <w:shd w:val="clear" w:color="auto" w:fill="FFFFFF"/>
            <w:lang w:val="es-ES"/>
            <w:rPrChange w:id="304" w:author="ine" w:date="2017-10-20T07:56:00Z">
              <w:rPr>
                <w:rStyle w:val="Textoennegrita"/>
                <w:rFonts w:ascii="Verdana" w:hAnsi="Verdana" w:cs="Courier New"/>
                <w:b w:val="0"/>
                <w:sz w:val="24"/>
                <w:szCs w:val="24"/>
                <w:shd w:val="clear" w:color="auto" w:fill="FFFFFF"/>
                <w:lang w:val="es-ES"/>
              </w:rPr>
            </w:rPrChange>
          </w:rPr>
          <w:t>(396.839,38 €) de principal e intereses.</w:t>
        </w:r>
      </w:ins>
    </w:p>
    <w:p w14:paraId="4B0BFD07" w14:textId="77777777" w:rsidR="00E2285B" w:rsidRDefault="00E2285B" w:rsidP="00335256">
      <w:pPr>
        <w:shd w:val="clear" w:color="auto" w:fill="FFFFFF"/>
        <w:spacing w:after="0" w:line="360" w:lineRule="auto"/>
        <w:jc w:val="both"/>
        <w:rPr>
          <w:ins w:id="305" w:author="ine" w:date="2017-10-20T07:56:00Z"/>
          <w:rFonts w:ascii="Verdana" w:eastAsia="Times New Roman" w:hAnsi="Verdana" w:cs="Arial"/>
          <w:sz w:val="24"/>
          <w:szCs w:val="24"/>
          <w:lang w:val="es-ES"/>
        </w:rPr>
        <w:pPrChange w:id="306" w:author="ine" w:date="2017-10-20T07:44:00Z">
          <w:pPr>
            <w:shd w:val="clear" w:color="auto" w:fill="FFFFFF"/>
            <w:spacing w:after="0" w:line="360" w:lineRule="auto"/>
            <w:ind w:firstLine="708"/>
            <w:jc w:val="both"/>
          </w:pPr>
        </w:pPrChange>
      </w:pPr>
    </w:p>
    <w:p w14:paraId="346ED9FF" w14:textId="76A2E983" w:rsidR="00335256" w:rsidRDefault="00335256" w:rsidP="00335256">
      <w:pPr>
        <w:shd w:val="clear" w:color="auto" w:fill="FFFFFF"/>
        <w:spacing w:after="0" w:line="360" w:lineRule="auto"/>
        <w:jc w:val="both"/>
        <w:rPr>
          <w:ins w:id="307" w:author="ine" w:date="2017-10-20T07:44:00Z"/>
          <w:rFonts w:ascii="Verdana" w:eastAsia="Times New Roman" w:hAnsi="Verdana" w:cs="Arial"/>
          <w:b/>
          <w:sz w:val="24"/>
          <w:szCs w:val="24"/>
          <w:lang w:val="es-ES"/>
        </w:rPr>
        <w:pPrChange w:id="308" w:author="ine" w:date="2017-10-20T07:44:00Z">
          <w:pPr>
            <w:shd w:val="clear" w:color="auto" w:fill="FFFFFF"/>
            <w:spacing w:after="0" w:line="360" w:lineRule="auto"/>
            <w:ind w:firstLine="708"/>
            <w:jc w:val="both"/>
          </w:pPr>
        </w:pPrChange>
      </w:pPr>
      <w:ins w:id="309" w:author="ine" w:date="2017-10-20T07:44:00Z">
        <w:r w:rsidRPr="007C6FD6">
          <w:rPr>
            <w:rFonts w:ascii="Verdana" w:eastAsia="Times New Roman" w:hAnsi="Verdana" w:cs="Arial"/>
            <w:sz w:val="24"/>
            <w:szCs w:val="24"/>
            <w:lang w:val="es-ES"/>
          </w:rPr>
          <w:t xml:space="preserve">y en su día, previa la tramitación que corresponda, dicte sentencia por la que, estimando las pretensiones formuladas en la demanda, condene </w:t>
        </w:r>
        <w:r>
          <w:rPr>
            <w:rFonts w:ascii="Verdana" w:eastAsia="Times New Roman" w:hAnsi="Verdana" w:cs="Arial"/>
            <w:sz w:val="24"/>
            <w:szCs w:val="24"/>
            <w:lang w:val="es-ES"/>
          </w:rPr>
          <w:t xml:space="preserve">a </w:t>
        </w:r>
        <w:r w:rsidRPr="007C6FD6">
          <w:rPr>
            <w:rFonts w:ascii="Verdana" w:hAnsi="Verdana" w:cs="Courier New"/>
            <w:b/>
            <w:bCs/>
            <w:sz w:val="24"/>
            <w:szCs w:val="24"/>
            <w:shd w:val="clear" w:color="auto" w:fill="FFFFFF"/>
            <w:lang w:val="es-ES"/>
          </w:rPr>
          <w:t>ESTUDIO ARROYO, S.L.U</w:t>
        </w:r>
        <w:r w:rsidRPr="007C6FD6">
          <w:rPr>
            <w:rFonts w:ascii="Verdana" w:eastAsia="Times New Roman" w:hAnsi="Verdana" w:cs="Arial"/>
            <w:sz w:val="24"/>
            <w:szCs w:val="24"/>
            <w:lang w:val="es-ES"/>
          </w:rPr>
          <w:t xml:space="preserve"> a </w:t>
        </w:r>
        <w:r>
          <w:rPr>
            <w:rFonts w:ascii="Verdana" w:eastAsia="Times New Roman" w:hAnsi="Verdana" w:cs="Arial"/>
            <w:sz w:val="24"/>
            <w:szCs w:val="24"/>
            <w:lang w:val="es-ES"/>
          </w:rPr>
          <w:t xml:space="preserve">estar y pasar por la resolución del contrato entre las partes y a </w:t>
        </w:r>
        <w:r w:rsidRPr="007C6FD6">
          <w:rPr>
            <w:rFonts w:ascii="Verdana" w:eastAsia="Times New Roman" w:hAnsi="Verdana" w:cs="Arial"/>
            <w:sz w:val="24"/>
            <w:szCs w:val="24"/>
            <w:lang w:val="es-ES"/>
          </w:rPr>
          <w:t xml:space="preserve">abonar la cantidad de </w:t>
        </w:r>
        <w:r w:rsidRPr="0057549F">
          <w:rPr>
            <w:rStyle w:val="Textoennegrita"/>
            <w:rFonts w:ascii="Verdana" w:hAnsi="Verdana" w:cs="Courier New"/>
            <w:sz w:val="24"/>
            <w:szCs w:val="24"/>
            <w:shd w:val="clear" w:color="auto" w:fill="FFFFFF"/>
            <w:lang w:val="es-ES"/>
          </w:rPr>
          <w:t>TRESCIENTOS NOVENTA Y SEIS MIL OCHOCIENTOS TREINTA Y NUEVE EUROS CON TREINTA Y OCHO CÉNTIMOS</w:t>
        </w:r>
        <w:r w:rsidRPr="000A154A">
          <w:rPr>
            <w:rStyle w:val="Textoennegrita"/>
            <w:rFonts w:ascii="Verdana" w:hAnsi="Verdana" w:cs="Courier New"/>
            <w:b w:val="0"/>
            <w:sz w:val="24"/>
            <w:szCs w:val="24"/>
            <w:shd w:val="clear" w:color="auto" w:fill="FFFFFF"/>
            <w:lang w:val="es-ES"/>
          </w:rPr>
          <w:t xml:space="preserve"> </w:t>
        </w:r>
        <w:r>
          <w:rPr>
            <w:rStyle w:val="Textoennegrita"/>
            <w:rFonts w:ascii="Verdana" w:hAnsi="Verdana" w:cs="Courier New"/>
            <w:b w:val="0"/>
            <w:sz w:val="24"/>
            <w:szCs w:val="24"/>
            <w:shd w:val="clear" w:color="auto" w:fill="FFFFFF"/>
            <w:lang w:val="es-ES"/>
          </w:rPr>
          <w:t>(</w:t>
        </w:r>
        <w:r w:rsidRPr="0057549F">
          <w:rPr>
            <w:rFonts w:ascii="Verdana" w:hAnsi="Verdana" w:cs="Arial"/>
            <w:b/>
            <w:color w:val="000000"/>
            <w:sz w:val="24"/>
            <w:szCs w:val="24"/>
            <w:lang w:val="es-ES"/>
          </w:rPr>
          <w:t>396.839,38</w:t>
        </w:r>
        <w:r w:rsidRPr="0057549F">
          <w:rPr>
            <w:rFonts w:ascii="Verdana" w:hAnsi="Verdana" w:cs="Arial"/>
            <w:b/>
            <w:i/>
            <w:color w:val="000000"/>
            <w:sz w:val="24"/>
            <w:szCs w:val="24"/>
            <w:lang w:val="es-ES"/>
          </w:rPr>
          <w:t xml:space="preserve"> </w:t>
        </w:r>
        <w:r w:rsidRPr="0057549F">
          <w:rPr>
            <w:rStyle w:val="Textoennegrita"/>
            <w:rFonts w:ascii="Verdana" w:hAnsi="Verdana" w:cs="Courier New"/>
            <w:b w:val="0"/>
            <w:sz w:val="24"/>
            <w:szCs w:val="24"/>
            <w:shd w:val="clear" w:color="auto" w:fill="FFFFFF"/>
            <w:lang w:val="es-ES"/>
          </w:rPr>
          <w:t>€)</w:t>
        </w:r>
        <w:r w:rsidRPr="000A154A">
          <w:rPr>
            <w:rStyle w:val="Textoennegrita"/>
            <w:rFonts w:ascii="Verdana" w:hAnsi="Verdana" w:cs="Courier New"/>
            <w:b w:val="0"/>
            <w:sz w:val="24"/>
            <w:szCs w:val="24"/>
            <w:shd w:val="clear" w:color="auto" w:fill="FFFFFF"/>
            <w:lang w:val="es-ES"/>
          </w:rPr>
          <w:t xml:space="preserve"> </w:t>
        </w:r>
        <w:r w:rsidRPr="007C6FD6">
          <w:rPr>
            <w:rStyle w:val="Textoennegrita"/>
            <w:rFonts w:ascii="Verdana" w:hAnsi="Verdana" w:cs="Courier New"/>
            <w:b w:val="0"/>
            <w:sz w:val="24"/>
            <w:szCs w:val="24"/>
            <w:shd w:val="clear" w:color="auto" w:fill="FFFFFF"/>
            <w:lang w:val="es-ES"/>
          </w:rPr>
          <w:t>de principal</w:t>
        </w:r>
        <w:r w:rsidRPr="007C6FD6">
          <w:rPr>
            <w:rFonts w:ascii="Verdana" w:eastAsia="Times New Roman" w:hAnsi="Verdana" w:cs="Arial"/>
            <w:sz w:val="24"/>
            <w:szCs w:val="24"/>
            <w:lang w:val="es-ES"/>
          </w:rPr>
          <w:t xml:space="preserve"> que se reclaman, más los intereses y cantidades legales que correspondan, </w:t>
        </w:r>
        <w:r>
          <w:rPr>
            <w:rFonts w:ascii="Verdana" w:eastAsia="Times New Roman" w:hAnsi="Verdana" w:cs="Arial"/>
            <w:sz w:val="24"/>
            <w:szCs w:val="24"/>
            <w:lang w:val="es-ES"/>
          </w:rPr>
          <w:t>y,</w:t>
        </w:r>
        <w:r w:rsidRPr="007C6FD6">
          <w:rPr>
            <w:rFonts w:ascii="Verdana" w:eastAsia="Times New Roman" w:hAnsi="Verdana" w:cs="Arial"/>
            <w:sz w:val="24"/>
            <w:szCs w:val="24"/>
            <w:lang w:val="es-ES"/>
          </w:rPr>
          <w:t xml:space="preserve"> </w:t>
        </w:r>
        <w:r w:rsidRPr="007C6FD6">
          <w:rPr>
            <w:rFonts w:ascii="Verdana" w:eastAsia="Times New Roman" w:hAnsi="Verdana" w:cs="Arial"/>
            <w:b/>
            <w:sz w:val="24"/>
            <w:szCs w:val="24"/>
            <w:lang w:val="es-ES"/>
          </w:rPr>
          <w:t xml:space="preserve">todo ello con expresa imposición de costas al demandado. </w:t>
        </w:r>
      </w:ins>
    </w:p>
    <w:p w14:paraId="5E30A36F" w14:textId="2CAD453E" w:rsidR="0031066E" w:rsidDel="00335256" w:rsidRDefault="00AE749C" w:rsidP="00335256">
      <w:pPr>
        <w:shd w:val="clear" w:color="auto" w:fill="FFFFFF"/>
        <w:spacing w:after="0" w:line="360" w:lineRule="auto"/>
        <w:jc w:val="both"/>
        <w:rPr>
          <w:del w:id="310" w:author="ine" w:date="2017-10-20T07:43:00Z"/>
          <w:rFonts w:ascii="Verdana" w:eastAsia="Times New Roman" w:hAnsi="Verdana" w:cs="Arial"/>
          <w:b/>
          <w:sz w:val="24"/>
          <w:szCs w:val="24"/>
          <w:lang w:val="es-ES"/>
        </w:rPr>
        <w:pPrChange w:id="311" w:author="ine" w:date="2017-10-20T07:44:00Z">
          <w:pPr>
            <w:shd w:val="clear" w:color="auto" w:fill="FFFFFF"/>
            <w:spacing w:after="0" w:line="360" w:lineRule="auto"/>
            <w:ind w:firstLine="708"/>
            <w:jc w:val="both"/>
          </w:pPr>
        </w:pPrChange>
      </w:pPr>
      <w:del w:id="312" w:author="ine" w:date="2017-10-20T07:43:00Z">
        <w:r w:rsidRPr="007C6FD6" w:rsidDel="00335256">
          <w:rPr>
            <w:rFonts w:ascii="Verdana" w:eastAsia="Times New Roman" w:hAnsi="Verdana" w:cs="Arial"/>
            <w:sz w:val="24"/>
            <w:szCs w:val="24"/>
            <w:lang w:val="es-ES"/>
          </w:rPr>
          <w:delText xml:space="preserve">de </w:delText>
        </w:r>
        <w:r w:rsidR="0066174E" w:rsidDel="00335256">
          <w:rPr>
            <w:rFonts w:ascii="Verdana" w:eastAsia="Times New Roman" w:hAnsi="Verdana" w:cs="Arial"/>
            <w:sz w:val="24"/>
            <w:szCs w:val="24"/>
            <w:lang w:val="es-ES"/>
          </w:rPr>
          <w:delText>RESOLUCIÓN CONTRACTUAL Y RECLAMACIÓN DE INDEMNIZACIÓN</w:delText>
        </w:r>
        <w:r w:rsidRPr="007C6FD6" w:rsidDel="00335256">
          <w:rPr>
            <w:rFonts w:ascii="Verdana" w:eastAsia="Times New Roman" w:hAnsi="Verdana" w:cs="Arial"/>
            <w:sz w:val="24"/>
            <w:szCs w:val="24"/>
            <w:lang w:val="es-ES"/>
          </w:rPr>
          <w:delText xml:space="preserve"> </w:delText>
        </w:r>
        <w:r w:rsidR="00867297" w:rsidDel="00335256">
          <w:rPr>
            <w:rFonts w:ascii="Verdana" w:eastAsia="Times New Roman" w:hAnsi="Verdana" w:cs="Arial"/>
            <w:sz w:val="24"/>
            <w:szCs w:val="24"/>
            <w:lang w:val="es-ES"/>
          </w:rPr>
          <w:delText xml:space="preserve"> del 1124 CC </w:delText>
        </w:r>
        <w:r w:rsidR="00D508C5" w:rsidRPr="007C6FD6" w:rsidDel="00335256">
          <w:rPr>
            <w:rFonts w:ascii="Verdana" w:eastAsia="Times New Roman" w:hAnsi="Verdana" w:cs="Arial"/>
            <w:sz w:val="24"/>
            <w:szCs w:val="24"/>
            <w:lang w:val="es-ES"/>
          </w:rPr>
          <w:delText xml:space="preserve">y en su día, previa la tramitación que corresponda, dicte sentencia por la que, estimando íntegramente las pretensiones formuladas en la demanda, condene </w:delText>
        </w:r>
        <w:r w:rsidR="00DA7106" w:rsidRPr="007C6FD6" w:rsidDel="00335256">
          <w:rPr>
            <w:rFonts w:ascii="Verdana" w:hAnsi="Verdana" w:cs="Courier New"/>
            <w:b/>
            <w:bCs/>
            <w:sz w:val="24"/>
            <w:szCs w:val="24"/>
            <w:shd w:val="clear" w:color="auto" w:fill="FFFFFF"/>
            <w:lang w:val="es-ES"/>
          </w:rPr>
          <w:delText>ESTUDIO ARROYO, S.L.U</w:delText>
        </w:r>
        <w:r w:rsidR="00DA7106" w:rsidRPr="007C6FD6" w:rsidDel="00335256">
          <w:rPr>
            <w:rFonts w:ascii="Verdana" w:eastAsia="Times New Roman" w:hAnsi="Verdana" w:cs="Arial"/>
            <w:sz w:val="24"/>
            <w:szCs w:val="24"/>
            <w:lang w:val="es-ES"/>
          </w:rPr>
          <w:delText xml:space="preserve"> </w:delText>
        </w:r>
        <w:r w:rsidR="00D508C5" w:rsidRPr="007C6FD6" w:rsidDel="00335256">
          <w:rPr>
            <w:rFonts w:ascii="Verdana" w:eastAsia="Times New Roman" w:hAnsi="Verdana" w:cs="Arial"/>
            <w:sz w:val="24"/>
            <w:szCs w:val="24"/>
            <w:lang w:val="es-ES"/>
          </w:rPr>
          <w:delText xml:space="preserve">a </w:delText>
        </w:r>
        <w:r w:rsidR="0066174E" w:rsidDel="00335256">
          <w:rPr>
            <w:rFonts w:ascii="Verdana" w:eastAsia="Times New Roman" w:hAnsi="Verdana" w:cs="Arial"/>
            <w:sz w:val="24"/>
            <w:szCs w:val="24"/>
            <w:lang w:val="es-ES"/>
          </w:rPr>
          <w:delText xml:space="preserve">estar y pasar por la resolución del contrato entre las partes y a </w:delText>
        </w:r>
        <w:r w:rsidR="00D508C5" w:rsidRPr="007C6FD6" w:rsidDel="00335256">
          <w:rPr>
            <w:rFonts w:ascii="Verdana" w:eastAsia="Times New Roman" w:hAnsi="Verdana" w:cs="Arial"/>
            <w:sz w:val="24"/>
            <w:szCs w:val="24"/>
            <w:lang w:val="es-ES"/>
          </w:rPr>
          <w:delText>abonar la cantida</w:delText>
        </w:r>
        <w:r w:rsidR="007965B4" w:rsidRPr="007C6FD6" w:rsidDel="00335256">
          <w:rPr>
            <w:rFonts w:ascii="Verdana" w:eastAsia="Times New Roman" w:hAnsi="Verdana" w:cs="Arial"/>
            <w:sz w:val="24"/>
            <w:szCs w:val="24"/>
            <w:lang w:val="es-ES"/>
          </w:rPr>
          <w:delText xml:space="preserve">d de </w:delText>
        </w:r>
        <w:r w:rsidR="0066174E" w:rsidRPr="0057549F" w:rsidDel="00335256">
          <w:rPr>
            <w:rStyle w:val="Textoennegrita"/>
            <w:rFonts w:ascii="Verdana" w:hAnsi="Verdana" w:cs="Courier New"/>
            <w:sz w:val="24"/>
            <w:szCs w:val="24"/>
            <w:shd w:val="clear" w:color="auto" w:fill="FFFFFF"/>
            <w:lang w:val="es-ES"/>
          </w:rPr>
          <w:delText>TRESCIENTOS NOVENTA Y SEIS MIL OCHOCIENTOS TREINTA Y NUEVE EUROS CON TREINTA Y OCHO CÉNTIMOS</w:delText>
        </w:r>
        <w:r w:rsidR="0066174E" w:rsidRPr="000A154A" w:rsidDel="00335256">
          <w:rPr>
            <w:rStyle w:val="Textoennegrita"/>
            <w:rFonts w:ascii="Verdana" w:hAnsi="Verdana" w:cs="Courier New"/>
            <w:b w:val="0"/>
            <w:sz w:val="24"/>
            <w:szCs w:val="24"/>
            <w:shd w:val="clear" w:color="auto" w:fill="FFFFFF"/>
            <w:lang w:val="es-ES"/>
          </w:rPr>
          <w:delText xml:space="preserve"> </w:delText>
        </w:r>
        <w:r w:rsidR="0066174E" w:rsidDel="00335256">
          <w:rPr>
            <w:rStyle w:val="Textoennegrita"/>
            <w:rFonts w:ascii="Verdana" w:hAnsi="Verdana" w:cs="Courier New"/>
            <w:b w:val="0"/>
            <w:sz w:val="24"/>
            <w:szCs w:val="24"/>
            <w:shd w:val="clear" w:color="auto" w:fill="FFFFFF"/>
            <w:lang w:val="es-ES"/>
          </w:rPr>
          <w:delText>(</w:delText>
        </w:r>
        <w:r w:rsidR="0066174E" w:rsidRPr="0057549F" w:rsidDel="00335256">
          <w:rPr>
            <w:rFonts w:ascii="Verdana" w:hAnsi="Verdana" w:cs="Arial"/>
            <w:b/>
            <w:color w:val="000000"/>
            <w:sz w:val="24"/>
            <w:szCs w:val="24"/>
            <w:lang w:val="es-ES"/>
          </w:rPr>
          <w:delText>396.839,38</w:delText>
        </w:r>
        <w:r w:rsidR="0066174E" w:rsidRPr="0057549F" w:rsidDel="00335256">
          <w:rPr>
            <w:rFonts w:ascii="Verdana" w:hAnsi="Verdana" w:cs="Arial"/>
            <w:b/>
            <w:i/>
            <w:color w:val="000000"/>
            <w:sz w:val="24"/>
            <w:szCs w:val="24"/>
            <w:lang w:val="es-ES"/>
          </w:rPr>
          <w:delText xml:space="preserve"> </w:delText>
        </w:r>
        <w:r w:rsidR="0066174E" w:rsidRPr="0057549F" w:rsidDel="00335256">
          <w:rPr>
            <w:rStyle w:val="Textoennegrita"/>
            <w:rFonts w:ascii="Verdana" w:hAnsi="Verdana" w:cs="Courier New"/>
            <w:b w:val="0"/>
            <w:sz w:val="24"/>
            <w:szCs w:val="24"/>
            <w:shd w:val="clear" w:color="auto" w:fill="FFFFFF"/>
            <w:lang w:val="es-ES"/>
          </w:rPr>
          <w:delText>€)</w:delText>
        </w:r>
        <w:r w:rsidR="0066174E" w:rsidRPr="000A154A" w:rsidDel="00335256">
          <w:rPr>
            <w:rStyle w:val="Textoennegrita"/>
            <w:rFonts w:ascii="Verdana" w:hAnsi="Verdana" w:cs="Courier New"/>
            <w:b w:val="0"/>
            <w:sz w:val="24"/>
            <w:szCs w:val="24"/>
            <w:shd w:val="clear" w:color="auto" w:fill="FFFFFF"/>
            <w:lang w:val="es-ES"/>
          </w:rPr>
          <w:delText xml:space="preserve"> </w:delText>
        </w:r>
        <w:r w:rsidR="007965B4" w:rsidRPr="007C6FD6" w:rsidDel="00335256">
          <w:rPr>
            <w:rStyle w:val="Textoennegrita"/>
            <w:rFonts w:ascii="Verdana" w:hAnsi="Verdana" w:cs="Courier New"/>
            <w:b w:val="0"/>
            <w:sz w:val="24"/>
            <w:szCs w:val="24"/>
            <w:shd w:val="clear" w:color="auto" w:fill="FFFFFF"/>
            <w:lang w:val="es-ES"/>
          </w:rPr>
          <w:delText>de principal</w:delText>
        </w:r>
        <w:r w:rsidR="00D508C5" w:rsidRPr="007C6FD6" w:rsidDel="00335256">
          <w:rPr>
            <w:rFonts w:ascii="Verdana" w:eastAsia="Times New Roman" w:hAnsi="Verdana" w:cs="Arial"/>
            <w:sz w:val="24"/>
            <w:szCs w:val="24"/>
            <w:lang w:val="es-ES"/>
          </w:rPr>
          <w:delText xml:space="preserve"> que se reclaman,</w:delText>
        </w:r>
        <w:r w:rsidR="00655148" w:rsidRPr="007C6FD6" w:rsidDel="00335256">
          <w:rPr>
            <w:rFonts w:ascii="Verdana" w:eastAsia="Times New Roman" w:hAnsi="Verdana" w:cs="Arial"/>
            <w:sz w:val="24"/>
            <w:szCs w:val="24"/>
            <w:lang w:val="es-ES"/>
          </w:rPr>
          <w:delText xml:space="preserve"> más</w:delText>
        </w:r>
        <w:r w:rsidR="00F22E15" w:rsidRPr="007C6FD6" w:rsidDel="00335256">
          <w:rPr>
            <w:rFonts w:ascii="Verdana" w:eastAsia="Times New Roman" w:hAnsi="Verdana" w:cs="Arial"/>
            <w:sz w:val="24"/>
            <w:szCs w:val="24"/>
            <w:lang w:val="es-ES"/>
          </w:rPr>
          <w:delText xml:space="preserve"> los</w:delText>
        </w:r>
        <w:r w:rsidR="00655148" w:rsidRPr="007C6FD6" w:rsidDel="00335256">
          <w:rPr>
            <w:rFonts w:ascii="Verdana" w:eastAsia="Times New Roman" w:hAnsi="Verdana" w:cs="Arial"/>
            <w:sz w:val="24"/>
            <w:szCs w:val="24"/>
            <w:lang w:val="es-ES"/>
          </w:rPr>
          <w:delText xml:space="preserve"> intereses</w:delText>
        </w:r>
        <w:r w:rsidR="00F22E15" w:rsidRPr="007C6FD6" w:rsidDel="00335256">
          <w:rPr>
            <w:rFonts w:ascii="Verdana" w:eastAsia="Times New Roman" w:hAnsi="Verdana" w:cs="Arial"/>
            <w:sz w:val="24"/>
            <w:szCs w:val="24"/>
            <w:lang w:val="es-ES"/>
          </w:rPr>
          <w:delText xml:space="preserve"> y cantidades</w:delText>
        </w:r>
        <w:r w:rsidR="00655148" w:rsidRPr="007C6FD6" w:rsidDel="00335256">
          <w:rPr>
            <w:rFonts w:ascii="Verdana" w:eastAsia="Times New Roman" w:hAnsi="Verdana" w:cs="Arial"/>
            <w:sz w:val="24"/>
            <w:szCs w:val="24"/>
            <w:lang w:val="es-ES"/>
          </w:rPr>
          <w:delText xml:space="preserve"> legales</w:delText>
        </w:r>
        <w:r w:rsidR="00F22E15" w:rsidRPr="007C6FD6" w:rsidDel="00335256">
          <w:rPr>
            <w:rFonts w:ascii="Verdana" w:eastAsia="Times New Roman" w:hAnsi="Verdana" w:cs="Arial"/>
            <w:sz w:val="24"/>
            <w:szCs w:val="24"/>
            <w:lang w:val="es-ES"/>
          </w:rPr>
          <w:delText xml:space="preserve"> que</w:delText>
        </w:r>
        <w:r w:rsidR="00DA7106" w:rsidRPr="007C6FD6" w:rsidDel="00335256">
          <w:rPr>
            <w:rFonts w:ascii="Verdana" w:eastAsia="Times New Roman" w:hAnsi="Verdana" w:cs="Arial"/>
            <w:sz w:val="24"/>
            <w:szCs w:val="24"/>
            <w:lang w:val="es-ES"/>
          </w:rPr>
          <w:delText xml:space="preserve"> correspondan, </w:delText>
        </w:r>
        <w:r w:rsidR="00867297" w:rsidDel="00335256">
          <w:rPr>
            <w:rFonts w:ascii="Verdana" w:eastAsia="Times New Roman" w:hAnsi="Verdana" w:cs="Arial"/>
            <w:sz w:val="24"/>
            <w:szCs w:val="24"/>
            <w:lang w:val="es-ES"/>
          </w:rPr>
          <w:delText>y,</w:delText>
        </w:r>
        <w:r w:rsidR="00655148" w:rsidRPr="007C6FD6" w:rsidDel="00335256">
          <w:rPr>
            <w:rFonts w:ascii="Verdana" w:eastAsia="Times New Roman" w:hAnsi="Verdana" w:cs="Arial"/>
            <w:sz w:val="24"/>
            <w:szCs w:val="24"/>
            <w:lang w:val="es-ES"/>
          </w:rPr>
          <w:delText xml:space="preserve"> </w:delText>
        </w:r>
        <w:r w:rsidR="00655148" w:rsidRPr="007C6FD6" w:rsidDel="00335256">
          <w:rPr>
            <w:rFonts w:ascii="Verdana" w:eastAsia="Times New Roman" w:hAnsi="Verdana" w:cs="Arial"/>
            <w:b/>
            <w:sz w:val="24"/>
            <w:szCs w:val="24"/>
            <w:lang w:val="es-ES"/>
          </w:rPr>
          <w:delText>todo ello con expresa imposición de costas al demandado.</w:delText>
        </w:r>
        <w:r w:rsidR="0066236F" w:rsidRPr="007C6FD6" w:rsidDel="00335256">
          <w:rPr>
            <w:rFonts w:ascii="Verdana" w:eastAsia="Times New Roman" w:hAnsi="Verdana" w:cs="Arial"/>
            <w:b/>
            <w:sz w:val="24"/>
            <w:szCs w:val="24"/>
            <w:lang w:val="es-ES"/>
          </w:rPr>
          <w:delText xml:space="preserve"> </w:delText>
        </w:r>
      </w:del>
    </w:p>
    <w:p w14:paraId="776C0499" w14:textId="25F6DB39" w:rsidR="00A0632A" w:rsidRPr="007C6FD6" w:rsidDel="00E2285B" w:rsidRDefault="00A0632A" w:rsidP="00335256">
      <w:pPr>
        <w:shd w:val="clear" w:color="auto" w:fill="FFFFFF"/>
        <w:spacing w:after="0" w:line="360" w:lineRule="auto"/>
        <w:jc w:val="both"/>
        <w:rPr>
          <w:del w:id="313" w:author="ine" w:date="2017-10-20T07:56:00Z"/>
          <w:rFonts w:ascii="Verdana" w:eastAsia="Times New Roman" w:hAnsi="Verdana" w:cs="Arial"/>
          <w:b/>
          <w:sz w:val="24"/>
          <w:szCs w:val="24"/>
          <w:lang w:val="es-ES"/>
        </w:rPr>
        <w:pPrChange w:id="314" w:author="ine" w:date="2017-10-20T07:44:00Z">
          <w:pPr>
            <w:shd w:val="clear" w:color="auto" w:fill="FFFFFF"/>
            <w:spacing w:after="0" w:line="360" w:lineRule="auto"/>
            <w:ind w:firstLine="708"/>
            <w:jc w:val="both"/>
          </w:pPr>
        </w:pPrChange>
      </w:pPr>
    </w:p>
    <w:p w14:paraId="0AFAC958" w14:textId="77777777" w:rsidR="00DA7106" w:rsidRPr="007C6FD6" w:rsidRDefault="00DA7106">
      <w:pPr>
        <w:shd w:val="clear" w:color="auto" w:fill="FFFFFF"/>
        <w:spacing w:after="0" w:line="360" w:lineRule="auto"/>
        <w:ind w:firstLine="708"/>
        <w:jc w:val="both"/>
        <w:rPr>
          <w:rFonts w:ascii="Verdana" w:eastAsia="Times New Roman" w:hAnsi="Verdana" w:cs="Arial"/>
          <w:b/>
          <w:sz w:val="24"/>
          <w:szCs w:val="24"/>
          <w:lang w:val="es-ES"/>
        </w:rPr>
      </w:pPr>
    </w:p>
    <w:p w14:paraId="788AD1CD" w14:textId="77777777" w:rsidR="00335256" w:rsidRPr="007C6FD6" w:rsidRDefault="00335256" w:rsidP="00335256">
      <w:pPr>
        <w:shd w:val="clear" w:color="auto" w:fill="FFFFFF"/>
        <w:spacing w:after="0" w:line="360" w:lineRule="auto"/>
        <w:ind w:firstLine="708"/>
        <w:jc w:val="both"/>
        <w:rPr>
          <w:ins w:id="315" w:author="ine" w:date="2017-10-20T07:39:00Z"/>
          <w:rFonts w:ascii="Verdana" w:eastAsia="Times New Roman" w:hAnsi="Verdana" w:cs="Arial"/>
          <w:b/>
          <w:sz w:val="24"/>
          <w:szCs w:val="24"/>
          <w:lang w:val="es-ES"/>
        </w:rPr>
      </w:pPr>
    </w:p>
    <w:p w14:paraId="009F99B1" w14:textId="77777777" w:rsidR="00335256" w:rsidRPr="00A0632A" w:rsidRDefault="00335256" w:rsidP="00335256">
      <w:pPr>
        <w:shd w:val="clear" w:color="auto" w:fill="FFFFFF"/>
        <w:spacing w:after="0" w:line="360" w:lineRule="auto"/>
        <w:ind w:firstLine="708"/>
        <w:jc w:val="both"/>
        <w:rPr>
          <w:ins w:id="316" w:author="ine" w:date="2017-10-20T07:39:00Z"/>
          <w:rFonts w:ascii="Verdana" w:eastAsia="Times New Roman" w:hAnsi="Verdana" w:cs="Arial"/>
          <w:sz w:val="24"/>
          <w:szCs w:val="24"/>
          <w:lang w:val="es-ES"/>
        </w:rPr>
      </w:pPr>
      <w:ins w:id="317" w:author="ine" w:date="2017-10-20T07:39:00Z">
        <w:r>
          <w:rPr>
            <w:rFonts w:ascii="Verdana" w:eastAsia="Times New Roman" w:hAnsi="Verdana" w:cs="Arial"/>
            <w:b/>
            <w:sz w:val="24"/>
            <w:szCs w:val="24"/>
            <w:lang w:val="es-ES"/>
          </w:rPr>
          <w:t xml:space="preserve">PRIMER </w:t>
        </w:r>
        <w:r w:rsidRPr="00A0632A">
          <w:rPr>
            <w:rFonts w:ascii="Verdana" w:eastAsia="Times New Roman" w:hAnsi="Verdana" w:cs="Arial"/>
            <w:b/>
            <w:sz w:val="24"/>
            <w:szCs w:val="24"/>
            <w:lang w:val="es-ES"/>
          </w:rPr>
          <w:t xml:space="preserve">OTROSÍ DIGO: </w:t>
        </w:r>
        <w:r w:rsidRPr="00A0632A">
          <w:rPr>
            <w:rFonts w:ascii="Verdana" w:eastAsia="Times New Roman" w:hAnsi="Verdana" w:cs="Arial"/>
            <w:sz w:val="24"/>
            <w:szCs w:val="24"/>
            <w:lang w:val="es-ES"/>
          </w:rPr>
          <w:t>con la finalidad de proteger los derechos de las partes afectadas por e</w:t>
        </w:r>
        <w:r>
          <w:rPr>
            <w:rFonts w:ascii="Verdana" w:eastAsia="Times New Roman" w:hAnsi="Verdana" w:cs="Arial"/>
            <w:sz w:val="24"/>
            <w:szCs w:val="24"/>
            <w:lang w:val="es-ES"/>
          </w:rPr>
          <w:t>s</w:t>
        </w:r>
        <w:r w:rsidRPr="00A0632A">
          <w:rPr>
            <w:rFonts w:ascii="Verdana" w:eastAsia="Times New Roman" w:hAnsi="Verdana" w:cs="Arial"/>
            <w:sz w:val="24"/>
            <w:szCs w:val="24"/>
            <w:lang w:val="es-ES"/>
          </w:rPr>
          <w:t xml:space="preserve">te litigio y, al mismo tiempo, el interés de la justicia, solicitamos se acuerde ANOTACIÓN PREVENTIVA DE ESTA DEMANDA EN EL REGISTRO DE LA PROPIEDAD de este Partido, del inmueble cuya descripción aparece en </w:t>
        </w:r>
        <w:r>
          <w:rPr>
            <w:rFonts w:ascii="Verdana" w:eastAsia="Times New Roman" w:hAnsi="Verdana" w:cs="Arial"/>
            <w:sz w:val="24"/>
            <w:szCs w:val="24"/>
            <w:lang w:val="es-ES"/>
          </w:rPr>
          <w:t>el</w:t>
        </w:r>
        <w:r w:rsidRPr="00A0632A">
          <w:rPr>
            <w:rFonts w:ascii="Verdana" w:eastAsia="Times New Roman" w:hAnsi="Verdana" w:cs="Arial"/>
            <w:sz w:val="24"/>
            <w:szCs w:val="24"/>
            <w:lang w:val="es-ES"/>
          </w:rPr>
          <w:t xml:space="preserve"> hecho</w:t>
        </w:r>
        <w:r>
          <w:rPr>
            <w:rFonts w:ascii="Verdana" w:eastAsia="Times New Roman" w:hAnsi="Verdana" w:cs="Arial"/>
            <w:sz w:val="24"/>
            <w:szCs w:val="24"/>
            <w:lang w:val="es-ES"/>
          </w:rPr>
          <w:t xml:space="preserve"> tercero de la</w:t>
        </w:r>
        <w:r w:rsidRPr="00A0632A">
          <w:rPr>
            <w:rFonts w:ascii="Verdana" w:eastAsia="Times New Roman" w:hAnsi="Verdana" w:cs="Arial"/>
            <w:sz w:val="24"/>
            <w:szCs w:val="24"/>
            <w:lang w:val="es-ES"/>
          </w:rPr>
          <w:t xml:space="preserve"> demanda, y se halla inscrita en </w:t>
        </w:r>
        <w:r>
          <w:rPr>
            <w:rFonts w:ascii="Verdana" w:eastAsia="Times New Roman" w:hAnsi="Verdana" w:cs="Arial"/>
            <w:sz w:val="24"/>
            <w:szCs w:val="24"/>
            <w:lang w:val="es-ES"/>
          </w:rPr>
          <w:t xml:space="preserve">el </w:t>
        </w:r>
        <w:r w:rsidRPr="0056682C">
          <w:rPr>
            <w:rFonts w:ascii="Verdana" w:eastAsia="Times New Roman" w:hAnsi="Verdana" w:cs="Arial"/>
            <w:sz w:val="24"/>
            <w:szCs w:val="24"/>
            <w:lang w:val="es-ES"/>
          </w:rPr>
          <w:t>Registro de la Propiedad de SANLÚCAR LA MAYOR nº 2 , al folio 147 del tomo 1886 del libro 152, finca número 7105, inscripción 15.</w:t>
        </w:r>
      </w:ins>
    </w:p>
    <w:p w14:paraId="05D7C44A" w14:textId="77777777" w:rsidR="00335256" w:rsidRPr="00A0632A" w:rsidRDefault="00335256" w:rsidP="00335256">
      <w:pPr>
        <w:shd w:val="clear" w:color="auto" w:fill="FFFFFF"/>
        <w:spacing w:after="0" w:line="360" w:lineRule="auto"/>
        <w:ind w:firstLine="708"/>
        <w:jc w:val="both"/>
        <w:rPr>
          <w:ins w:id="318" w:author="ine" w:date="2017-10-20T07:39:00Z"/>
          <w:rFonts w:ascii="Verdana" w:eastAsia="Times New Roman" w:hAnsi="Verdana" w:cs="Arial"/>
          <w:sz w:val="24"/>
          <w:szCs w:val="24"/>
          <w:lang w:val="es-ES"/>
        </w:rPr>
      </w:pPr>
      <w:ins w:id="319" w:author="ine" w:date="2017-10-20T07:39:00Z">
        <w:r w:rsidRPr="00A0632A">
          <w:rPr>
            <w:rFonts w:ascii="Verdana" w:eastAsia="Times New Roman" w:hAnsi="Verdana" w:cs="Arial"/>
            <w:sz w:val="24"/>
            <w:szCs w:val="24"/>
            <w:lang w:val="es-ES"/>
          </w:rPr>
          <w:t xml:space="preserve">A estos efectos, y con la celeridad que esta situación requiere, solicitamos se libre mandamiento por duplicado al Sr. Registrador de la Propiedad de </w:t>
        </w:r>
        <w:r w:rsidRPr="0056682C">
          <w:rPr>
            <w:rFonts w:ascii="Verdana" w:eastAsia="Times New Roman" w:hAnsi="Verdana" w:cs="Arial"/>
            <w:sz w:val="24"/>
            <w:szCs w:val="24"/>
            <w:lang w:val="es-ES"/>
          </w:rPr>
          <w:t>SANLÚCAR LA MAYOR nº 2</w:t>
        </w:r>
        <w:r>
          <w:rPr>
            <w:rFonts w:ascii="Verdana" w:eastAsia="Times New Roman" w:hAnsi="Verdana" w:cs="Arial"/>
            <w:sz w:val="24"/>
            <w:szCs w:val="24"/>
            <w:lang w:val="es-ES"/>
          </w:rPr>
          <w:t>.</w:t>
        </w:r>
      </w:ins>
    </w:p>
    <w:p w14:paraId="41920C12" w14:textId="77777777" w:rsidR="00335256" w:rsidRPr="00A0632A" w:rsidRDefault="00335256" w:rsidP="00335256">
      <w:pPr>
        <w:shd w:val="clear" w:color="auto" w:fill="FFFFFF"/>
        <w:spacing w:after="0" w:line="360" w:lineRule="auto"/>
        <w:ind w:firstLine="708"/>
        <w:jc w:val="both"/>
        <w:rPr>
          <w:ins w:id="320" w:author="ine" w:date="2017-10-20T07:39:00Z"/>
          <w:rFonts w:ascii="Verdana" w:eastAsia="Times New Roman" w:hAnsi="Verdana" w:cs="Arial"/>
          <w:sz w:val="24"/>
          <w:szCs w:val="24"/>
          <w:lang w:val="es-ES"/>
        </w:rPr>
      </w:pPr>
      <w:ins w:id="321" w:author="ine" w:date="2017-10-20T07:39:00Z">
        <w:r w:rsidRPr="00A0632A">
          <w:rPr>
            <w:rFonts w:ascii="Verdana" w:eastAsia="Times New Roman" w:hAnsi="Verdana" w:cs="Arial"/>
            <w:sz w:val="24"/>
            <w:szCs w:val="24"/>
            <w:lang w:val="es-ES"/>
          </w:rPr>
          <w:t>Esta solicitud se deduce al ampar</w:t>
        </w:r>
        <w:r>
          <w:rPr>
            <w:rFonts w:ascii="Verdana" w:eastAsia="Times New Roman" w:hAnsi="Verdana" w:cs="Arial"/>
            <w:sz w:val="24"/>
            <w:szCs w:val="24"/>
            <w:lang w:val="es-ES"/>
          </w:rPr>
          <w:t>o</w:t>
        </w:r>
        <w:r w:rsidRPr="00A0632A">
          <w:rPr>
            <w:rFonts w:ascii="Verdana" w:eastAsia="Times New Roman" w:hAnsi="Verdana" w:cs="Arial"/>
            <w:sz w:val="24"/>
            <w:szCs w:val="24"/>
            <w:lang w:val="es-ES"/>
          </w:rPr>
          <w:t xml:space="preserve"> del</w:t>
        </w:r>
        <w:r>
          <w:rPr>
            <w:rFonts w:ascii="Verdana" w:eastAsia="Times New Roman" w:hAnsi="Verdana" w:cs="Arial"/>
            <w:sz w:val="24"/>
            <w:szCs w:val="24"/>
            <w:lang w:val="es-ES"/>
          </w:rPr>
          <w:t xml:space="preserve"> n.º 5 del art. 727 de la LEC </w:t>
        </w:r>
        <w:r w:rsidRPr="00A0632A">
          <w:rPr>
            <w:rFonts w:ascii="Verdana" w:eastAsia="Times New Roman" w:hAnsi="Verdana" w:cs="Arial"/>
            <w:sz w:val="24"/>
            <w:szCs w:val="24"/>
            <w:lang w:val="es-ES"/>
          </w:rPr>
          <w:t>que prevé la anotación preventiva de la demanda cuando ésta se refiera a bienes y derechos susceptibles de inscripción en los Registros Públicos, lo cual concuerda con el art. 42.1 de la L.H. y con la posibilidad establecida en el 139 del Reglamento Hipotecario.</w:t>
        </w:r>
      </w:ins>
    </w:p>
    <w:p w14:paraId="1AE5F4ED" w14:textId="77777777" w:rsidR="00335256" w:rsidRPr="00A0632A" w:rsidRDefault="00335256" w:rsidP="00335256">
      <w:pPr>
        <w:shd w:val="clear" w:color="auto" w:fill="FFFFFF"/>
        <w:spacing w:after="0" w:line="360" w:lineRule="auto"/>
        <w:ind w:firstLine="708"/>
        <w:jc w:val="both"/>
        <w:rPr>
          <w:ins w:id="322" w:author="ine" w:date="2017-10-20T07:39:00Z"/>
          <w:rFonts w:ascii="Verdana" w:eastAsia="Times New Roman" w:hAnsi="Verdana" w:cs="Arial"/>
          <w:sz w:val="24"/>
          <w:szCs w:val="24"/>
          <w:lang w:val="es-ES"/>
        </w:rPr>
      </w:pPr>
      <w:ins w:id="323" w:author="ine" w:date="2017-10-20T07:39:00Z">
        <w:r w:rsidRPr="00A0632A">
          <w:rPr>
            <w:rFonts w:ascii="Verdana" w:eastAsia="Times New Roman" w:hAnsi="Verdana" w:cs="Arial"/>
            <w:sz w:val="24"/>
            <w:szCs w:val="24"/>
            <w:lang w:val="es-ES"/>
          </w:rPr>
          <w:t>Y en su virtud,</w:t>
        </w:r>
      </w:ins>
    </w:p>
    <w:p w14:paraId="02F1EF49" w14:textId="77777777" w:rsidR="00335256" w:rsidRDefault="00335256" w:rsidP="00335256">
      <w:pPr>
        <w:shd w:val="clear" w:color="auto" w:fill="FFFFFF"/>
        <w:spacing w:after="0" w:line="360" w:lineRule="auto"/>
        <w:ind w:firstLine="708"/>
        <w:jc w:val="both"/>
        <w:rPr>
          <w:ins w:id="324" w:author="ine" w:date="2017-10-20T07:39:00Z"/>
          <w:rFonts w:ascii="Verdana" w:eastAsia="Times New Roman" w:hAnsi="Verdana" w:cs="Arial"/>
          <w:sz w:val="24"/>
          <w:szCs w:val="24"/>
          <w:lang w:val="es-ES"/>
        </w:rPr>
      </w:pPr>
      <w:ins w:id="325" w:author="ine" w:date="2017-10-20T07:39:00Z">
        <w:r w:rsidRPr="0056682C">
          <w:rPr>
            <w:rFonts w:ascii="Verdana" w:eastAsia="Times New Roman" w:hAnsi="Verdana" w:cs="Arial"/>
            <w:b/>
            <w:sz w:val="24"/>
            <w:szCs w:val="24"/>
            <w:lang w:val="es-ES"/>
          </w:rPr>
          <w:t>Suplico al Juzgado</w:t>
        </w:r>
        <w:r w:rsidRPr="00A0632A">
          <w:rPr>
            <w:rFonts w:ascii="Verdana" w:eastAsia="Times New Roman" w:hAnsi="Verdana" w:cs="Arial"/>
            <w:sz w:val="24"/>
            <w:szCs w:val="24"/>
            <w:lang w:val="es-ES"/>
          </w:rPr>
          <w:t xml:space="preserve">: Acuerde la </w:t>
        </w:r>
        <w:r w:rsidRPr="00A464EA">
          <w:rPr>
            <w:rFonts w:ascii="Verdana" w:eastAsia="Times New Roman" w:hAnsi="Verdana" w:cs="Arial"/>
            <w:b/>
            <w:sz w:val="24"/>
            <w:szCs w:val="24"/>
            <w:lang w:val="es-ES"/>
          </w:rPr>
          <w:t>ANOTACIÓN PREVENTIVA DE LA DEMANDA</w:t>
        </w:r>
        <w:r w:rsidRPr="00A0632A">
          <w:rPr>
            <w:rFonts w:ascii="Verdana" w:eastAsia="Times New Roman" w:hAnsi="Verdana" w:cs="Arial"/>
            <w:sz w:val="24"/>
            <w:szCs w:val="24"/>
            <w:lang w:val="es-ES"/>
          </w:rPr>
          <w:t xml:space="preserve"> en los términos solicitados en el presente otrosí</w:t>
        </w:r>
        <w:r>
          <w:rPr>
            <w:rFonts w:ascii="Verdana" w:eastAsia="Times New Roman" w:hAnsi="Verdana" w:cs="Arial"/>
            <w:sz w:val="24"/>
            <w:szCs w:val="24"/>
            <w:lang w:val="es-ES"/>
          </w:rPr>
          <w:t xml:space="preserve"> dictando el AUTO procedente</w:t>
        </w:r>
        <w:r w:rsidRPr="00A0632A">
          <w:rPr>
            <w:rFonts w:ascii="Verdana" w:eastAsia="Times New Roman" w:hAnsi="Verdana" w:cs="Arial"/>
            <w:sz w:val="24"/>
            <w:szCs w:val="24"/>
            <w:lang w:val="es-ES"/>
          </w:rPr>
          <w:t>.</w:t>
        </w:r>
      </w:ins>
    </w:p>
    <w:p w14:paraId="16756610" w14:textId="77777777" w:rsidR="00335256" w:rsidRPr="00A0632A" w:rsidRDefault="00335256" w:rsidP="00335256">
      <w:pPr>
        <w:shd w:val="clear" w:color="auto" w:fill="FFFFFF"/>
        <w:spacing w:after="0" w:line="360" w:lineRule="auto"/>
        <w:ind w:firstLine="708"/>
        <w:jc w:val="both"/>
        <w:rPr>
          <w:ins w:id="326" w:author="ine" w:date="2017-10-20T07:39:00Z"/>
          <w:rFonts w:ascii="Verdana" w:eastAsia="Times New Roman" w:hAnsi="Verdana" w:cs="Arial"/>
          <w:sz w:val="24"/>
          <w:szCs w:val="24"/>
          <w:lang w:val="es-ES"/>
        </w:rPr>
      </w:pPr>
    </w:p>
    <w:p w14:paraId="30D9438A" w14:textId="4E7458F5" w:rsidR="00335256" w:rsidRDefault="00335256" w:rsidP="00335256">
      <w:pPr>
        <w:shd w:val="clear" w:color="auto" w:fill="FFFFFF"/>
        <w:spacing w:after="0" w:line="360" w:lineRule="auto"/>
        <w:ind w:firstLine="708"/>
        <w:jc w:val="both"/>
        <w:rPr>
          <w:ins w:id="327" w:author="ine" w:date="2017-10-20T07:39:00Z"/>
          <w:rFonts w:ascii="Verdana" w:eastAsia="Times New Roman" w:hAnsi="Verdana" w:cs="Arial"/>
          <w:sz w:val="24"/>
          <w:szCs w:val="24"/>
          <w:lang w:val="es-ES"/>
        </w:rPr>
      </w:pPr>
      <w:ins w:id="328" w:author="ine" w:date="2017-10-20T07:39:00Z">
        <w:r>
          <w:rPr>
            <w:rFonts w:ascii="Verdana" w:eastAsia="Times New Roman" w:hAnsi="Verdana" w:cs="Arial"/>
            <w:b/>
            <w:sz w:val="24"/>
            <w:szCs w:val="24"/>
            <w:lang w:val="es-ES"/>
          </w:rPr>
          <w:t xml:space="preserve">SEGUNDO </w:t>
        </w:r>
        <w:r w:rsidRPr="007C6FD6">
          <w:rPr>
            <w:rFonts w:ascii="Verdana" w:eastAsia="Times New Roman" w:hAnsi="Verdana" w:cs="Arial"/>
            <w:b/>
            <w:sz w:val="24"/>
            <w:szCs w:val="24"/>
            <w:lang w:val="es-ES"/>
          </w:rPr>
          <w:t xml:space="preserve">OTROSÍ </w:t>
        </w:r>
        <w:r>
          <w:rPr>
            <w:rFonts w:ascii="Verdana" w:eastAsia="Times New Roman" w:hAnsi="Verdana" w:cs="Arial"/>
            <w:b/>
            <w:sz w:val="24"/>
            <w:szCs w:val="24"/>
            <w:lang w:val="es-ES"/>
          </w:rPr>
          <w:t xml:space="preserve">DIGO: </w:t>
        </w:r>
        <w:r>
          <w:rPr>
            <w:rFonts w:ascii="Verdana" w:eastAsia="Times New Roman" w:hAnsi="Verdana" w:cs="Arial"/>
            <w:sz w:val="24"/>
            <w:szCs w:val="24"/>
            <w:lang w:val="es-ES"/>
          </w:rPr>
          <w:t xml:space="preserve">Que, siguiendo instrucciones de mis mandantes, y resultando el momento procesal oportuno, formulo solicitud de </w:t>
        </w:r>
        <w:r w:rsidRPr="00A464EA">
          <w:rPr>
            <w:rFonts w:ascii="Verdana" w:eastAsia="Times New Roman" w:hAnsi="Verdana" w:cs="Arial"/>
            <w:b/>
            <w:sz w:val="24"/>
            <w:szCs w:val="24"/>
            <w:lang w:val="es-ES"/>
          </w:rPr>
          <w:t>MEDIDA CAUTELAR DE EMBARGO PREVENTIVO</w:t>
        </w:r>
        <w:r>
          <w:rPr>
            <w:rFonts w:ascii="Verdana" w:eastAsia="Times New Roman" w:hAnsi="Verdana" w:cs="Arial"/>
            <w:sz w:val="24"/>
            <w:szCs w:val="24"/>
            <w:lang w:val="es-ES"/>
          </w:rPr>
          <w:t xml:space="preserve"> de la finca hipotecada, de conformidad a lo establecido en el </w:t>
        </w:r>
        <w:r w:rsidRPr="00A464EA">
          <w:rPr>
            <w:rFonts w:ascii="Verdana" w:eastAsia="Times New Roman" w:hAnsi="Verdana" w:cs="Arial"/>
            <w:b/>
            <w:i/>
            <w:sz w:val="24"/>
            <w:szCs w:val="24"/>
            <w:lang w:val="es-ES"/>
          </w:rPr>
          <w:t>artículo</w:t>
        </w:r>
        <w:r w:rsidRPr="00A464EA">
          <w:rPr>
            <w:rFonts w:ascii="Verdana" w:eastAsia="Times New Roman" w:hAnsi="Verdana" w:cs="Arial"/>
            <w:i/>
            <w:sz w:val="24"/>
            <w:szCs w:val="24"/>
            <w:lang w:val="es-ES"/>
          </w:rPr>
          <w:t xml:space="preserve"> </w:t>
        </w:r>
        <w:r w:rsidRPr="00A464EA">
          <w:rPr>
            <w:rFonts w:ascii="Verdana" w:eastAsia="Times New Roman" w:hAnsi="Verdana" w:cs="Arial"/>
            <w:b/>
            <w:i/>
            <w:sz w:val="24"/>
            <w:szCs w:val="24"/>
            <w:lang w:val="es-ES"/>
          </w:rPr>
          <w:t>730 de la LEC</w:t>
        </w:r>
        <w:r>
          <w:rPr>
            <w:rFonts w:ascii="Verdana" w:eastAsia="Times New Roman" w:hAnsi="Verdana" w:cs="Arial"/>
            <w:b/>
            <w:i/>
            <w:sz w:val="24"/>
            <w:szCs w:val="24"/>
            <w:lang w:val="es-ES"/>
          </w:rPr>
          <w:t xml:space="preserve"> y </w:t>
        </w:r>
        <w:r w:rsidRPr="00DC782A">
          <w:rPr>
            <w:rFonts w:ascii="Verdana" w:eastAsia="Times New Roman" w:hAnsi="Verdana" w:cs="Arial"/>
            <w:b/>
            <w:i/>
            <w:sz w:val="24"/>
            <w:szCs w:val="24"/>
            <w:lang w:val="es-ES"/>
          </w:rPr>
          <w:t>el artículo 127 de la Ley Hipotecaria</w:t>
        </w:r>
        <w:r>
          <w:rPr>
            <w:rFonts w:ascii="Verdana" w:eastAsia="Times New Roman" w:hAnsi="Verdana" w:cs="Arial"/>
            <w:b/>
            <w:sz w:val="24"/>
            <w:szCs w:val="24"/>
            <w:lang w:val="es-ES"/>
          </w:rPr>
          <w:t xml:space="preserve">, </w:t>
        </w:r>
        <w:r w:rsidRPr="00A464EA">
          <w:rPr>
            <w:rFonts w:ascii="Verdana" w:eastAsia="Times New Roman" w:hAnsi="Verdana" w:cs="Arial"/>
            <w:sz w:val="24"/>
            <w:szCs w:val="24"/>
            <w:lang w:val="es-ES"/>
          </w:rPr>
          <w:t xml:space="preserve">así como </w:t>
        </w:r>
      </w:ins>
      <w:ins w:id="329" w:author="ine" w:date="2017-10-20T07:40:00Z">
        <w:r>
          <w:rPr>
            <w:rFonts w:ascii="Verdana" w:eastAsia="Times New Roman" w:hAnsi="Verdana" w:cs="Arial"/>
            <w:sz w:val="24"/>
            <w:szCs w:val="24"/>
            <w:lang w:val="es-ES"/>
          </w:rPr>
          <w:t>la</w:t>
        </w:r>
      </w:ins>
      <w:ins w:id="330" w:author="ine" w:date="2017-10-20T07:39:00Z">
        <w:r>
          <w:rPr>
            <w:rFonts w:ascii="Verdana" w:eastAsia="Times New Roman" w:hAnsi="Verdana" w:cs="Arial"/>
            <w:b/>
            <w:sz w:val="24"/>
            <w:szCs w:val="24"/>
            <w:lang w:val="es-ES"/>
          </w:rPr>
          <w:t xml:space="preserve"> </w:t>
        </w:r>
        <w:r w:rsidRPr="00DC782A">
          <w:rPr>
            <w:rFonts w:ascii="Verdana" w:eastAsia="Times New Roman" w:hAnsi="Verdana" w:cs="Arial"/>
            <w:b/>
            <w:sz w:val="24"/>
            <w:szCs w:val="24"/>
            <w:lang w:val="es-ES"/>
          </w:rPr>
          <w:t xml:space="preserve">ANOTACIÓN PREVENTIVA </w:t>
        </w:r>
      </w:ins>
      <w:ins w:id="331" w:author="ine" w:date="2017-10-20T07:40:00Z">
        <w:r>
          <w:rPr>
            <w:rFonts w:ascii="Verdana" w:eastAsia="Times New Roman" w:hAnsi="Verdana" w:cs="Arial"/>
            <w:b/>
            <w:sz w:val="24"/>
            <w:szCs w:val="24"/>
            <w:lang w:val="es-ES"/>
          </w:rPr>
          <w:t xml:space="preserve">DE DICHO EMBARGO </w:t>
        </w:r>
      </w:ins>
      <w:ins w:id="332" w:author="ine" w:date="2017-10-20T07:39:00Z">
        <w:r>
          <w:rPr>
            <w:rFonts w:ascii="Verdana" w:eastAsia="Times New Roman" w:hAnsi="Verdana" w:cs="Arial"/>
            <w:sz w:val="24"/>
            <w:szCs w:val="24"/>
            <w:lang w:val="es-ES"/>
          </w:rPr>
          <w:t>y ello en base a las siguientes:</w:t>
        </w:r>
      </w:ins>
    </w:p>
    <w:p w14:paraId="1A00D9CE" w14:textId="77777777" w:rsidR="00335256" w:rsidRDefault="00335256" w:rsidP="00335256">
      <w:pPr>
        <w:shd w:val="clear" w:color="auto" w:fill="FFFFFF"/>
        <w:spacing w:after="0" w:line="360" w:lineRule="auto"/>
        <w:ind w:firstLine="708"/>
        <w:jc w:val="both"/>
        <w:rPr>
          <w:ins w:id="333" w:author="ine" w:date="2017-10-20T07:39:00Z"/>
          <w:rFonts w:ascii="Verdana" w:eastAsia="Times New Roman" w:hAnsi="Verdana" w:cs="Arial"/>
          <w:sz w:val="24"/>
          <w:szCs w:val="24"/>
          <w:lang w:val="es-ES"/>
        </w:rPr>
      </w:pPr>
    </w:p>
    <w:p w14:paraId="2DB0710E" w14:textId="77777777" w:rsidR="00335256" w:rsidRPr="00A464EA" w:rsidRDefault="00335256" w:rsidP="00335256">
      <w:pPr>
        <w:shd w:val="clear" w:color="auto" w:fill="FFFFFF"/>
        <w:spacing w:after="0" w:line="360" w:lineRule="auto"/>
        <w:ind w:firstLine="708"/>
        <w:jc w:val="center"/>
        <w:rPr>
          <w:ins w:id="334" w:author="ine" w:date="2017-10-20T07:39:00Z"/>
          <w:rFonts w:ascii="Verdana" w:eastAsia="Times New Roman" w:hAnsi="Verdana" w:cs="Arial"/>
          <w:b/>
          <w:sz w:val="24"/>
          <w:szCs w:val="24"/>
          <w:lang w:val="es-ES"/>
        </w:rPr>
      </w:pPr>
      <w:ins w:id="335" w:author="ine" w:date="2017-10-20T07:39:00Z">
        <w:r w:rsidRPr="00A464EA">
          <w:rPr>
            <w:rFonts w:ascii="Verdana" w:eastAsia="Times New Roman" w:hAnsi="Verdana" w:cs="Arial"/>
            <w:b/>
            <w:sz w:val="24"/>
            <w:szCs w:val="24"/>
            <w:lang w:val="es-ES"/>
          </w:rPr>
          <w:t>ALEGACIONES</w:t>
        </w:r>
      </w:ins>
    </w:p>
    <w:p w14:paraId="64EDE8EC" w14:textId="77777777" w:rsidR="00335256" w:rsidRDefault="00335256" w:rsidP="00335256">
      <w:pPr>
        <w:shd w:val="clear" w:color="auto" w:fill="FFFFFF"/>
        <w:spacing w:after="0" w:line="360" w:lineRule="auto"/>
        <w:ind w:firstLine="708"/>
        <w:jc w:val="both"/>
        <w:rPr>
          <w:ins w:id="336" w:author="ine" w:date="2017-10-20T07:39:00Z"/>
          <w:rFonts w:ascii="Verdana" w:eastAsia="Times New Roman" w:hAnsi="Verdana" w:cs="Arial"/>
          <w:sz w:val="24"/>
          <w:szCs w:val="24"/>
          <w:lang w:val="es-ES"/>
        </w:rPr>
      </w:pPr>
    </w:p>
    <w:p w14:paraId="160D807A" w14:textId="77777777" w:rsidR="00335256" w:rsidRDefault="00335256" w:rsidP="00335256">
      <w:pPr>
        <w:pStyle w:val="Prrafodelista"/>
        <w:numPr>
          <w:ilvl w:val="0"/>
          <w:numId w:val="16"/>
        </w:numPr>
        <w:shd w:val="clear" w:color="auto" w:fill="FFFFFF"/>
        <w:spacing w:after="0" w:line="360" w:lineRule="auto"/>
        <w:jc w:val="both"/>
        <w:rPr>
          <w:ins w:id="337" w:author="ine" w:date="2017-10-20T07:39:00Z"/>
          <w:rFonts w:ascii="Verdana" w:eastAsia="Times New Roman" w:hAnsi="Verdana" w:cs="Arial"/>
          <w:sz w:val="24"/>
          <w:szCs w:val="24"/>
          <w:lang w:val="es-ES"/>
        </w:rPr>
      </w:pPr>
      <w:ins w:id="338" w:author="ine" w:date="2017-10-20T07:39:00Z">
        <w:r w:rsidRPr="00CC5829">
          <w:rPr>
            <w:rFonts w:ascii="Verdana" w:eastAsia="Times New Roman" w:hAnsi="Verdana" w:cs="Arial"/>
            <w:b/>
            <w:i/>
            <w:sz w:val="24"/>
            <w:szCs w:val="24"/>
            <w:lang w:val="es-ES"/>
          </w:rPr>
          <w:t>Fumus bonis iuris</w:t>
        </w:r>
        <w:r>
          <w:rPr>
            <w:rFonts w:ascii="Verdana" w:eastAsia="Times New Roman" w:hAnsi="Verdana" w:cs="Arial"/>
            <w:sz w:val="24"/>
            <w:szCs w:val="24"/>
            <w:lang w:val="es-ES"/>
          </w:rPr>
          <w:t>. D</w:t>
        </w:r>
        <w:r w:rsidRPr="003A51FC">
          <w:rPr>
            <w:rFonts w:ascii="Verdana" w:eastAsia="Times New Roman" w:hAnsi="Verdana" w:cs="Arial"/>
            <w:sz w:val="24"/>
            <w:szCs w:val="24"/>
            <w:lang w:val="es-ES"/>
          </w:rPr>
          <w:t>e los hechos descritos en la demanda claramente puede deducirse la concurrencia de los presupuestos legales para acordar la medida cautelar </w:t>
        </w:r>
        <w:r>
          <w:rPr>
            <w:rFonts w:ascii="Verdana" w:eastAsia="Times New Roman" w:hAnsi="Verdana" w:cs="Arial"/>
            <w:sz w:val="24"/>
            <w:szCs w:val="24"/>
            <w:lang w:val="es-ES"/>
          </w:rPr>
          <w:t xml:space="preserve">solicitada, no podemos obviar que la prueba de la deuda es documental pública que hace prueba plena. </w:t>
        </w:r>
      </w:ins>
    </w:p>
    <w:p w14:paraId="1F067A86" w14:textId="77777777" w:rsidR="00335256" w:rsidRDefault="00335256" w:rsidP="00335256">
      <w:pPr>
        <w:pStyle w:val="Prrafodelista"/>
        <w:shd w:val="clear" w:color="auto" w:fill="FFFFFF"/>
        <w:spacing w:after="0" w:line="360" w:lineRule="auto"/>
        <w:ind w:left="360"/>
        <w:jc w:val="both"/>
        <w:rPr>
          <w:ins w:id="339" w:author="ine" w:date="2017-10-20T07:39:00Z"/>
          <w:rFonts w:ascii="Verdana" w:eastAsia="Times New Roman" w:hAnsi="Verdana" w:cs="Arial"/>
          <w:sz w:val="24"/>
          <w:szCs w:val="24"/>
          <w:lang w:val="es-ES"/>
        </w:rPr>
      </w:pPr>
    </w:p>
    <w:p w14:paraId="569734FB" w14:textId="77777777" w:rsidR="00335256" w:rsidRPr="001E4B0B" w:rsidRDefault="00335256" w:rsidP="00335256">
      <w:pPr>
        <w:pStyle w:val="Prrafodelista"/>
        <w:numPr>
          <w:ilvl w:val="0"/>
          <w:numId w:val="16"/>
        </w:numPr>
        <w:shd w:val="clear" w:color="auto" w:fill="FFFFFF"/>
        <w:spacing w:after="0" w:line="360" w:lineRule="auto"/>
        <w:jc w:val="both"/>
        <w:rPr>
          <w:ins w:id="340" w:author="ine" w:date="2017-10-20T07:39:00Z"/>
          <w:rFonts w:ascii="Verdana" w:eastAsia="Times New Roman" w:hAnsi="Verdana" w:cs="Arial"/>
          <w:sz w:val="24"/>
          <w:szCs w:val="24"/>
          <w:lang w:val="es-ES"/>
        </w:rPr>
      </w:pPr>
      <w:ins w:id="341" w:author="ine" w:date="2017-10-20T07:39:00Z">
        <w:r w:rsidRPr="00DE4D11">
          <w:rPr>
            <w:rFonts w:ascii="Verdana" w:eastAsia="Times New Roman" w:hAnsi="Verdana" w:cs="Arial"/>
            <w:b/>
            <w:bCs/>
            <w:sz w:val="24"/>
            <w:szCs w:val="24"/>
            <w:lang w:val="es-ES"/>
          </w:rPr>
          <w:t xml:space="preserve">Presupuestos jurídicos y </w:t>
        </w:r>
        <w:r w:rsidRPr="00CC5829">
          <w:rPr>
            <w:rFonts w:ascii="Verdana" w:eastAsia="Times New Roman" w:hAnsi="Verdana" w:cs="Arial"/>
            <w:b/>
            <w:bCs/>
            <w:i/>
            <w:sz w:val="24"/>
            <w:szCs w:val="24"/>
            <w:lang w:val="es-ES"/>
          </w:rPr>
          <w:t>periculum in mora</w:t>
        </w:r>
        <w:r w:rsidRPr="00DE4D11">
          <w:rPr>
            <w:rFonts w:ascii="Verdana" w:eastAsia="Times New Roman" w:hAnsi="Verdana" w:cs="Arial"/>
            <w:bCs/>
            <w:sz w:val="24"/>
            <w:szCs w:val="24"/>
            <w:lang w:val="es-ES"/>
          </w:rPr>
          <w:t xml:space="preserve">. Concurren así los presupuestos legales necesarios para la adopción de la medida cautelar instada previstos en los </w:t>
        </w:r>
        <w:r w:rsidRPr="005F00D1">
          <w:rPr>
            <w:rFonts w:ascii="Verdana" w:eastAsia="Times New Roman" w:hAnsi="Verdana" w:cs="Arial"/>
            <w:b/>
            <w:bCs/>
            <w:sz w:val="24"/>
            <w:szCs w:val="24"/>
            <w:lang w:val="es-ES"/>
            <w:rPrChange w:id="342" w:author="ine" w:date="2017-10-20T08:01:00Z">
              <w:rPr>
                <w:rFonts w:ascii="Verdana" w:eastAsia="Times New Roman" w:hAnsi="Verdana" w:cs="Arial"/>
                <w:bCs/>
                <w:sz w:val="24"/>
                <w:szCs w:val="24"/>
                <w:lang w:val="es-ES"/>
              </w:rPr>
            </w:rPrChange>
          </w:rPr>
          <w:t>artículos</w:t>
        </w:r>
        <w:r w:rsidRPr="00DE4D11">
          <w:rPr>
            <w:rFonts w:ascii="Verdana" w:eastAsia="Times New Roman" w:hAnsi="Verdana" w:cs="Arial"/>
            <w:bCs/>
            <w:sz w:val="24"/>
            <w:szCs w:val="24"/>
            <w:lang w:val="es-ES"/>
          </w:rPr>
          <w:t> </w:t>
        </w:r>
        <w:r w:rsidRPr="00DE4D11">
          <w:rPr>
            <w:rFonts w:ascii="Verdana" w:eastAsia="Times New Roman" w:hAnsi="Verdana" w:cs="Arial"/>
            <w:b/>
            <w:bCs/>
            <w:sz w:val="24"/>
            <w:szCs w:val="24"/>
            <w:lang w:val="es-ES"/>
          </w:rPr>
          <w:t>726, 727 </w:t>
        </w:r>
        <w:r w:rsidRPr="00DE4D11">
          <w:rPr>
            <w:rFonts w:ascii="Verdana" w:eastAsia="Times New Roman" w:hAnsi="Verdana" w:cs="Arial"/>
            <w:bCs/>
            <w:sz w:val="24"/>
            <w:szCs w:val="24"/>
            <w:lang w:val="es-ES"/>
          </w:rPr>
          <w:t>y</w:t>
        </w:r>
        <w:r w:rsidRPr="00DE4D11">
          <w:rPr>
            <w:rFonts w:ascii="Verdana" w:eastAsia="Times New Roman" w:hAnsi="Verdana" w:cs="Arial"/>
            <w:b/>
            <w:bCs/>
            <w:sz w:val="24"/>
            <w:szCs w:val="24"/>
            <w:lang w:val="es-ES"/>
          </w:rPr>
          <w:t> 728</w:t>
        </w:r>
        <w:r w:rsidRPr="00DE4D11">
          <w:rPr>
            <w:rFonts w:ascii="Verdana" w:eastAsia="Times New Roman" w:hAnsi="Verdana" w:cs="Arial"/>
            <w:bCs/>
            <w:sz w:val="24"/>
            <w:szCs w:val="24"/>
            <w:lang w:val="es-ES"/>
          </w:rPr>
          <w:t xml:space="preserve"> de la LEC, exclusivamente tendente a hacer posible la efectividad de la tutela judicial que pudiera conceder una eventual sentencia estimatoria, y no es susceptible de sustitución por otra medida igualmente eficaz, pero menos gravosa o perjudicial para el demandado, por todo lo cual, como establece el </w:t>
        </w:r>
        <w:r w:rsidRPr="005F00D1">
          <w:rPr>
            <w:rFonts w:ascii="Verdana" w:eastAsia="Times New Roman" w:hAnsi="Verdana" w:cs="Arial"/>
            <w:b/>
            <w:bCs/>
            <w:sz w:val="24"/>
            <w:szCs w:val="24"/>
            <w:lang w:val="es-ES"/>
            <w:rPrChange w:id="343" w:author="ine" w:date="2017-10-20T08:02:00Z">
              <w:rPr>
                <w:rFonts w:ascii="Verdana" w:eastAsia="Times New Roman" w:hAnsi="Verdana" w:cs="Arial"/>
                <w:bCs/>
                <w:sz w:val="24"/>
                <w:szCs w:val="24"/>
                <w:lang w:val="es-ES"/>
              </w:rPr>
            </w:rPrChange>
          </w:rPr>
          <w:t>artículo</w:t>
        </w:r>
        <w:r w:rsidRPr="00DE4D11">
          <w:rPr>
            <w:rFonts w:ascii="Verdana" w:eastAsia="Times New Roman" w:hAnsi="Verdana" w:cs="Arial"/>
            <w:bCs/>
            <w:sz w:val="24"/>
            <w:szCs w:val="24"/>
            <w:lang w:val="es-ES"/>
          </w:rPr>
          <w:t> </w:t>
        </w:r>
        <w:r w:rsidRPr="00DE4D11">
          <w:rPr>
            <w:rFonts w:ascii="Verdana" w:eastAsia="Times New Roman" w:hAnsi="Verdana" w:cs="Arial"/>
            <w:b/>
            <w:bCs/>
            <w:sz w:val="24"/>
            <w:szCs w:val="24"/>
            <w:lang w:val="es-ES"/>
          </w:rPr>
          <w:t>721.1</w:t>
        </w:r>
        <w:r w:rsidRPr="00DE4D11">
          <w:rPr>
            <w:rFonts w:ascii="Verdana" w:eastAsia="Times New Roman" w:hAnsi="Verdana" w:cs="Arial"/>
            <w:bCs/>
            <w:sz w:val="24"/>
            <w:szCs w:val="24"/>
            <w:lang w:val="es-ES"/>
          </w:rPr>
          <w:t xml:space="preserve"> de la Ley de Enjuiciamiento Civil se trata de una medida adecuada para asegurar la ejecución de sentencias de condena a la entrega de cantidad de dinero, tal y como se pretende en la presente litis. </w:t>
        </w:r>
      </w:ins>
    </w:p>
    <w:p w14:paraId="01D853E9" w14:textId="77777777" w:rsidR="00335256" w:rsidRPr="00A464EA" w:rsidRDefault="00335256" w:rsidP="00335256">
      <w:pPr>
        <w:pStyle w:val="Prrafodelista"/>
        <w:rPr>
          <w:ins w:id="344" w:author="ine" w:date="2017-10-20T07:39:00Z"/>
          <w:rFonts w:ascii="Verdana" w:eastAsia="Times New Roman" w:hAnsi="Verdana" w:cs="Arial"/>
          <w:sz w:val="24"/>
          <w:szCs w:val="24"/>
          <w:lang w:val="es-ES"/>
        </w:rPr>
      </w:pPr>
    </w:p>
    <w:p w14:paraId="6317B323" w14:textId="77777777" w:rsidR="00335256" w:rsidRDefault="00335256" w:rsidP="00335256">
      <w:pPr>
        <w:pStyle w:val="Prrafodelista"/>
        <w:numPr>
          <w:ilvl w:val="0"/>
          <w:numId w:val="16"/>
        </w:numPr>
        <w:shd w:val="clear" w:color="auto" w:fill="FFFFFF"/>
        <w:spacing w:after="0" w:line="360" w:lineRule="auto"/>
        <w:jc w:val="both"/>
        <w:rPr>
          <w:ins w:id="345" w:author="ine" w:date="2017-10-20T07:39:00Z"/>
          <w:rFonts w:ascii="Verdana" w:eastAsia="Times New Roman" w:hAnsi="Verdana" w:cs="Arial"/>
          <w:sz w:val="24"/>
          <w:szCs w:val="24"/>
          <w:lang w:val="es-ES"/>
        </w:rPr>
      </w:pPr>
      <w:ins w:id="346" w:author="ine" w:date="2017-10-20T07:39:00Z">
        <w:r w:rsidRPr="00FD0DCC">
          <w:rPr>
            <w:rFonts w:ascii="Verdana" w:eastAsia="Times New Roman" w:hAnsi="Verdana" w:cs="Arial"/>
            <w:sz w:val="24"/>
            <w:szCs w:val="24"/>
            <w:lang w:val="es-ES"/>
          </w:rPr>
          <w:t xml:space="preserve">Respecto a la </w:t>
        </w:r>
        <w:r w:rsidRPr="00A464EA">
          <w:rPr>
            <w:rFonts w:ascii="Verdana" w:eastAsia="Times New Roman" w:hAnsi="Verdana" w:cs="Arial"/>
            <w:b/>
            <w:sz w:val="24"/>
            <w:szCs w:val="24"/>
            <w:lang w:val="es-ES"/>
          </w:rPr>
          <w:t>necesidad de practicar embargo</w:t>
        </w:r>
        <w:r w:rsidRPr="00FD0DCC">
          <w:rPr>
            <w:rFonts w:ascii="Verdana" w:eastAsia="Times New Roman" w:hAnsi="Verdana" w:cs="Arial"/>
            <w:sz w:val="24"/>
            <w:szCs w:val="24"/>
            <w:lang w:val="es-ES"/>
          </w:rPr>
          <w:t xml:space="preserve"> cuando </w:t>
        </w:r>
        <w:r w:rsidRPr="00A464EA">
          <w:rPr>
            <w:rFonts w:ascii="Verdana" w:eastAsia="Times New Roman" w:hAnsi="Verdana" w:cs="Arial"/>
            <w:sz w:val="24"/>
            <w:szCs w:val="24"/>
            <w:lang w:val="es-ES"/>
          </w:rPr>
          <w:t>se ejecuta la hipoteca por el procedimiento de ejecución</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 xml:space="preserve">ordinaria, así lo presupone el </w:t>
        </w:r>
        <w:r w:rsidRPr="00A464EA">
          <w:rPr>
            <w:rFonts w:ascii="Verdana" w:eastAsia="Times New Roman" w:hAnsi="Verdana" w:cs="Arial"/>
            <w:b/>
            <w:i/>
            <w:sz w:val="24"/>
            <w:szCs w:val="24"/>
            <w:lang w:val="es-ES"/>
          </w:rPr>
          <w:t>artículo 127 de la Ley Hipotecaria</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cuando en relación a los terceros poseedores se establece que</w:t>
        </w:r>
        <w:r w:rsidRPr="00FD0DCC">
          <w:rPr>
            <w:rFonts w:ascii="Verdana" w:eastAsia="Times New Roman" w:hAnsi="Verdana" w:cs="Arial"/>
            <w:sz w:val="24"/>
            <w:szCs w:val="24"/>
            <w:lang w:val="es-ES"/>
          </w:rPr>
          <w:t xml:space="preserve"> </w:t>
        </w:r>
        <w:r>
          <w:rPr>
            <w:rFonts w:ascii="Verdana" w:eastAsia="Times New Roman" w:hAnsi="Verdana" w:cs="Arial"/>
            <w:sz w:val="24"/>
            <w:szCs w:val="24"/>
            <w:lang w:val="es-ES"/>
          </w:rPr>
          <w:t>“</w:t>
        </w:r>
        <w:r w:rsidRPr="00A464EA">
          <w:rPr>
            <w:rFonts w:ascii="Verdana" w:eastAsia="Times New Roman" w:hAnsi="Verdana" w:cs="Arial"/>
            <w:i/>
            <w:lang w:val="es-ES"/>
          </w:rPr>
          <w:t xml:space="preserve">cada uno de los terceros poseedores, si se opusiere, será considerado como parte en el procedimiento respecto de los bienes hipotecados que posea, y se entenderán siempre con el mismo y el deudor todas las diligencias relativas al </w:t>
        </w:r>
        <w:r w:rsidRPr="00A464EA">
          <w:rPr>
            <w:rFonts w:ascii="Verdana" w:eastAsia="Times New Roman" w:hAnsi="Verdana" w:cs="Arial"/>
            <w:b/>
            <w:i/>
            <w:lang w:val="es-ES"/>
          </w:rPr>
          <w:t>embargo</w:t>
        </w:r>
        <w:r w:rsidRPr="00A464EA">
          <w:rPr>
            <w:rFonts w:ascii="Verdana" w:eastAsia="Times New Roman" w:hAnsi="Verdana" w:cs="Arial"/>
            <w:i/>
            <w:lang w:val="es-ES"/>
          </w:rPr>
          <w:t xml:space="preserve"> y venta de dichos bienes</w:t>
        </w:r>
        <w:r>
          <w:rPr>
            <w:rFonts w:ascii="Verdana" w:eastAsia="Times New Roman" w:hAnsi="Verdana" w:cs="Arial"/>
            <w:sz w:val="24"/>
            <w:szCs w:val="24"/>
            <w:lang w:val="es-ES"/>
          </w:rPr>
          <w:t>”</w:t>
        </w:r>
        <w:r w:rsidRPr="00A464EA">
          <w:rPr>
            <w:rFonts w:ascii="Verdana" w:eastAsia="Times New Roman" w:hAnsi="Verdana" w:cs="Arial"/>
            <w:sz w:val="24"/>
            <w:szCs w:val="24"/>
            <w:lang w:val="es-ES"/>
          </w:rPr>
          <w:t>.</w:t>
        </w:r>
        <w:r>
          <w:rPr>
            <w:rFonts w:ascii="Verdana" w:eastAsia="Times New Roman" w:hAnsi="Verdana" w:cs="Arial"/>
            <w:sz w:val="24"/>
            <w:szCs w:val="24"/>
            <w:lang w:val="es-ES"/>
          </w:rPr>
          <w:t xml:space="preserve"> </w:t>
        </w:r>
      </w:ins>
    </w:p>
    <w:p w14:paraId="1F4026FA" w14:textId="77777777" w:rsidR="00335256" w:rsidRPr="00A464EA" w:rsidRDefault="00335256" w:rsidP="00335256">
      <w:pPr>
        <w:pStyle w:val="Prrafodelista"/>
        <w:rPr>
          <w:ins w:id="347" w:author="ine" w:date="2017-10-20T07:39:00Z"/>
          <w:rFonts w:ascii="Verdana" w:eastAsia="Times New Roman" w:hAnsi="Verdana" w:cs="Arial"/>
          <w:sz w:val="24"/>
          <w:szCs w:val="24"/>
          <w:lang w:val="es-ES"/>
        </w:rPr>
      </w:pPr>
    </w:p>
    <w:p w14:paraId="7B240674" w14:textId="77777777" w:rsidR="00335256" w:rsidRPr="00A464EA" w:rsidRDefault="00335256" w:rsidP="00335256">
      <w:pPr>
        <w:pStyle w:val="Prrafodelista"/>
        <w:numPr>
          <w:ilvl w:val="0"/>
          <w:numId w:val="16"/>
        </w:numPr>
        <w:shd w:val="clear" w:color="auto" w:fill="FFFFFF"/>
        <w:spacing w:after="0" w:line="360" w:lineRule="auto"/>
        <w:jc w:val="both"/>
        <w:rPr>
          <w:ins w:id="348" w:author="ine" w:date="2017-10-20T07:39:00Z"/>
          <w:rFonts w:ascii="Verdana" w:eastAsia="Times New Roman" w:hAnsi="Verdana" w:cs="Arial"/>
          <w:sz w:val="24"/>
          <w:szCs w:val="24"/>
          <w:lang w:val="es-ES"/>
        </w:rPr>
      </w:pPr>
      <w:ins w:id="349" w:author="ine" w:date="2017-10-20T07:39:00Z">
        <w:r w:rsidRPr="00FD0DCC">
          <w:rPr>
            <w:rFonts w:ascii="Verdana" w:eastAsia="Times New Roman" w:hAnsi="Verdana" w:cs="Arial"/>
            <w:sz w:val="24"/>
            <w:szCs w:val="24"/>
            <w:lang w:val="es-ES"/>
          </w:rPr>
          <w:t xml:space="preserve">En relación con la necesidad de </w:t>
        </w:r>
        <w:r w:rsidRPr="00A464EA">
          <w:rPr>
            <w:rFonts w:ascii="Verdana" w:eastAsia="Times New Roman" w:hAnsi="Verdana" w:cs="Arial"/>
            <w:b/>
            <w:sz w:val="24"/>
            <w:szCs w:val="24"/>
            <w:lang w:val="es-ES"/>
          </w:rPr>
          <w:t>ANOTACIÓN DEL EMBARGO</w:t>
        </w:r>
        <w:r w:rsidRPr="00FD0DCC">
          <w:rPr>
            <w:rFonts w:ascii="Verdana" w:eastAsia="Times New Roman" w:hAnsi="Verdana" w:cs="Arial"/>
            <w:sz w:val="24"/>
            <w:szCs w:val="24"/>
            <w:lang w:val="es-ES"/>
          </w:rPr>
          <w:t xml:space="preserve">, si entre la inscripción de la hipoteca y la anotación de embargo </w:t>
        </w:r>
        <w:r w:rsidRPr="00A464EA">
          <w:rPr>
            <w:rFonts w:ascii="Verdana" w:eastAsia="Times New Roman" w:hAnsi="Verdana" w:cs="Arial"/>
            <w:sz w:val="24"/>
            <w:szCs w:val="24"/>
            <w:lang w:val="es-ES"/>
          </w:rPr>
          <w:t>practicada por el ejercicio de la acción ejecutiva ordinaria resultan</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cargas intermedias su cancelación devendría imposible, si dichos</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titulares no tuvieron en el procedimiento la posición jurídica</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prevista en el ordenamiento, al ignorar que la ejecución que se</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llevaba a cabo afectaba a la hipoteca inscrita con anterioridad a</w:t>
        </w:r>
        <w:r w:rsidRPr="00FD0DCC">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sus derechos.</w:t>
        </w:r>
      </w:ins>
    </w:p>
    <w:p w14:paraId="301894D7" w14:textId="77777777" w:rsidR="00335256" w:rsidRPr="00A464EA" w:rsidRDefault="00335256" w:rsidP="00335256">
      <w:pPr>
        <w:shd w:val="clear" w:color="auto" w:fill="FFFFFF"/>
        <w:spacing w:after="0" w:line="360" w:lineRule="auto"/>
        <w:ind w:left="360"/>
        <w:jc w:val="both"/>
        <w:rPr>
          <w:ins w:id="350" w:author="ine" w:date="2017-10-20T07:39:00Z"/>
          <w:rFonts w:ascii="Verdana" w:eastAsia="Times New Roman" w:hAnsi="Verdana" w:cs="Arial"/>
          <w:sz w:val="24"/>
          <w:szCs w:val="24"/>
          <w:lang w:val="es-ES"/>
        </w:rPr>
      </w:pPr>
      <w:ins w:id="351" w:author="ine" w:date="2017-10-20T07:39:00Z">
        <w:r>
          <w:rPr>
            <w:rFonts w:ascii="Verdana" w:eastAsia="Times New Roman" w:hAnsi="Verdana" w:cs="Arial"/>
            <w:sz w:val="24"/>
            <w:szCs w:val="24"/>
            <w:lang w:val="es-ES"/>
          </w:rPr>
          <w:t> </w:t>
        </w:r>
        <w:r w:rsidRPr="00A464EA">
          <w:rPr>
            <w:rFonts w:ascii="Verdana" w:eastAsia="Times New Roman" w:hAnsi="Verdana" w:cs="Arial"/>
            <w:sz w:val="24"/>
            <w:szCs w:val="24"/>
            <w:lang w:val="es-ES"/>
          </w:rPr>
          <w:t>Para evitar estos efectos tan distorsionadores, resulta preciso que</w:t>
        </w:r>
        <w:r>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desde el primer momento</w:t>
        </w:r>
        <w:r>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(el mandamiento de anotación), se ponga de manifiesto en el</w:t>
        </w:r>
        <w:r>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Registro de la Propiedad que el crédito que da lugar a la</w:t>
        </w:r>
        <w:r>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ejecución es el crédito garantizado con la hipoteca que es, de ese</w:t>
        </w:r>
        <w:r>
          <w:rPr>
            <w:rFonts w:ascii="Verdana" w:eastAsia="Times New Roman" w:hAnsi="Verdana" w:cs="Arial"/>
            <w:sz w:val="24"/>
            <w:szCs w:val="24"/>
            <w:lang w:val="es-ES"/>
          </w:rPr>
          <w:t xml:space="preserve"> </w:t>
        </w:r>
        <w:r w:rsidRPr="00A464EA">
          <w:rPr>
            <w:rFonts w:ascii="Verdana" w:eastAsia="Times New Roman" w:hAnsi="Verdana" w:cs="Arial"/>
            <w:sz w:val="24"/>
            <w:szCs w:val="24"/>
            <w:lang w:val="es-ES"/>
          </w:rPr>
          <w:t>modo, objeto de realización.</w:t>
        </w:r>
      </w:ins>
    </w:p>
    <w:p w14:paraId="2EC910DE" w14:textId="4701B4D9" w:rsidR="00A0632A" w:rsidRPr="00A0632A" w:rsidDel="00335256" w:rsidRDefault="00A0632A">
      <w:pPr>
        <w:shd w:val="clear" w:color="auto" w:fill="FFFFFF"/>
        <w:spacing w:after="0" w:line="360" w:lineRule="auto"/>
        <w:ind w:firstLine="708"/>
        <w:jc w:val="both"/>
        <w:rPr>
          <w:del w:id="352" w:author="ine" w:date="2017-10-20T07:39:00Z"/>
          <w:rFonts w:ascii="Verdana" w:eastAsia="Times New Roman" w:hAnsi="Verdana" w:cs="Arial"/>
          <w:sz w:val="24"/>
          <w:szCs w:val="24"/>
          <w:lang w:val="es-ES"/>
        </w:rPr>
      </w:pPr>
      <w:del w:id="353" w:author="ine" w:date="2017-10-20T07:39:00Z">
        <w:r w:rsidDel="00335256">
          <w:rPr>
            <w:rFonts w:ascii="Verdana" w:eastAsia="Times New Roman" w:hAnsi="Verdana" w:cs="Arial"/>
            <w:b/>
            <w:sz w:val="24"/>
            <w:szCs w:val="24"/>
            <w:lang w:val="es-ES"/>
          </w:rPr>
          <w:delText xml:space="preserve">PRIMER </w:delText>
        </w:r>
        <w:r w:rsidRPr="00A0632A" w:rsidDel="00335256">
          <w:rPr>
            <w:rFonts w:ascii="Verdana" w:eastAsia="Times New Roman" w:hAnsi="Verdana" w:cs="Arial"/>
            <w:b/>
            <w:sz w:val="24"/>
            <w:szCs w:val="24"/>
            <w:lang w:val="es-ES"/>
          </w:rPr>
          <w:delText xml:space="preserve">OTROSÍ DIGO: </w:delText>
        </w:r>
        <w:r w:rsidRPr="00A0632A" w:rsidDel="00335256">
          <w:rPr>
            <w:rFonts w:ascii="Verdana" w:eastAsia="Times New Roman" w:hAnsi="Verdana" w:cs="Arial"/>
            <w:sz w:val="24"/>
            <w:szCs w:val="24"/>
            <w:lang w:val="es-ES"/>
          </w:rPr>
          <w:delText>con la finalidad de proteger los derechos de las partes afectadas por e</w:delText>
        </w:r>
        <w:r w:rsidDel="00335256">
          <w:rPr>
            <w:rFonts w:ascii="Verdana" w:eastAsia="Times New Roman" w:hAnsi="Verdana" w:cs="Arial"/>
            <w:sz w:val="24"/>
            <w:szCs w:val="24"/>
            <w:lang w:val="es-ES"/>
          </w:rPr>
          <w:delText>s</w:delText>
        </w:r>
        <w:r w:rsidRPr="00A0632A" w:rsidDel="00335256">
          <w:rPr>
            <w:rFonts w:ascii="Verdana" w:eastAsia="Times New Roman" w:hAnsi="Verdana" w:cs="Arial"/>
            <w:sz w:val="24"/>
            <w:szCs w:val="24"/>
            <w:lang w:val="es-ES"/>
          </w:rPr>
          <w:delText xml:space="preserve">te litigio y, al mismo tiempo, el interés de la justicia, solicitamos se acuerde anotación preventiva de esta demanda en el Registro de la Propiedad de este Partido, del inmueble cuya descripción aparece en </w:delText>
        </w:r>
        <w:r w:rsidDel="00335256">
          <w:rPr>
            <w:rFonts w:ascii="Verdana" w:eastAsia="Times New Roman" w:hAnsi="Verdana" w:cs="Arial"/>
            <w:sz w:val="24"/>
            <w:szCs w:val="24"/>
            <w:lang w:val="es-ES"/>
          </w:rPr>
          <w:delText>el</w:delText>
        </w:r>
        <w:r w:rsidRPr="00A0632A" w:rsidDel="00335256">
          <w:rPr>
            <w:rFonts w:ascii="Verdana" w:eastAsia="Times New Roman" w:hAnsi="Verdana" w:cs="Arial"/>
            <w:sz w:val="24"/>
            <w:szCs w:val="24"/>
            <w:lang w:val="es-ES"/>
          </w:rPr>
          <w:delText xml:space="preserve"> hecho</w:delText>
        </w:r>
        <w:r w:rsidDel="00335256">
          <w:rPr>
            <w:rFonts w:ascii="Verdana" w:eastAsia="Times New Roman" w:hAnsi="Verdana" w:cs="Arial"/>
            <w:sz w:val="24"/>
            <w:szCs w:val="24"/>
            <w:lang w:val="es-ES"/>
          </w:rPr>
          <w:delText xml:space="preserve"> tercero de la</w:delText>
        </w:r>
        <w:r w:rsidRPr="00A0632A" w:rsidDel="00335256">
          <w:rPr>
            <w:rFonts w:ascii="Verdana" w:eastAsia="Times New Roman" w:hAnsi="Verdana" w:cs="Arial"/>
            <w:sz w:val="24"/>
            <w:szCs w:val="24"/>
            <w:lang w:val="es-ES"/>
          </w:rPr>
          <w:delText xml:space="preserve"> demanda, y se halla inscrita en </w:delText>
        </w:r>
        <w:r w:rsidR="0056682C" w:rsidDel="00335256">
          <w:rPr>
            <w:rFonts w:ascii="Verdana" w:eastAsia="Times New Roman" w:hAnsi="Verdana" w:cs="Arial"/>
            <w:sz w:val="24"/>
            <w:szCs w:val="24"/>
            <w:lang w:val="es-ES"/>
          </w:rPr>
          <w:delText xml:space="preserve">el </w:delText>
        </w:r>
        <w:r w:rsidR="0056682C" w:rsidRPr="0056682C" w:rsidDel="00335256">
          <w:rPr>
            <w:rFonts w:ascii="Verdana" w:eastAsia="Times New Roman" w:hAnsi="Verdana" w:cs="Arial"/>
            <w:sz w:val="24"/>
            <w:szCs w:val="24"/>
            <w:lang w:val="es-ES"/>
          </w:rPr>
          <w:delText>Registro de la Propiedad de SANLÚCAR LA MAYOR nº 2 , al folio 147 del tomo 1886 del libro 152, finca número 7105, inscripción 15.</w:delText>
        </w:r>
      </w:del>
    </w:p>
    <w:p w14:paraId="7298D0D0" w14:textId="02989B23" w:rsidR="00A0632A" w:rsidRPr="00A0632A" w:rsidDel="00335256" w:rsidRDefault="00A0632A">
      <w:pPr>
        <w:shd w:val="clear" w:color="auto" w:fill="FFFFFF"/>
        <w:spacing w:after="0" w:line="360" w:lineRule="auto"/>
        <w:ind w:firstLine="708"/>
        <w:jc w:val="both"/>
        <w:rPr>
          <w:del w:id="354" w:author="ine" w:date="2017-10-20T07:39:00Z"/>
          <w:rFonts w:ascii="Verdana" w:eastAsia="Times New Roman" w:hAnsi="Verdana" w:cs="Arial"/>
          <w:sz w:val="24"/>
          <w:szCs w:val="24"/>
          <w:lang w:val="es-ES"/>
        </w:rPr>
      </w:pPr>
      <w:del w:id="355" w:author="ine" w:date="2017-10-20T07:39:00Z">
        <w:r w:rsidRPr="00A0632A" w:rsidDel="00335256">
          <w:rPr>
            <w:rFonts w:ascii="Verdana" w:eastAsia="Times New Roman" w:hAnsi="Verdana" w:cs="Arial"/>
            <w:sz w:val="24"/>
            <w:szCs w:val="24"/>
            <w:lang w:val="es-ES"/>
          </w:rPr>
          <w:delText xml:space="preserve">A estos efectos, y con la celeridad que esta situación requiere, solicitamos se libre mandamiento por duplicado al Sr. Registrador de la Propiedad de </w:delText>
        </w:r>
        <w:r w:rsidR="0056682C" w:rsidRPr="0056682C" w:rsidDel="00335256">
          <w:rPr>
            <w:rFonts w:ascii="Verdana" w:eastAsia="Times New Roman" w:hAnsi="Verdana" w:cs="Arial"/>
            <w:sz w:val="24"/>
            <w:szCs w:val="24"/>
            <w:lang w:val="es-ES"/>
          </w:rPr>
          <w:delText>SANLÚCAR LA MAYOR nº 2</w:delText>
        </w:r>
        <w:r w:rsidR="0056682C" w:rsidDel="00335256">
          <w:rPr>
            <w:rFonts w:ascii="Verdana" w:eastAsia="Times New Roman" w:hAnsi="Verdana" w:cs="Arial"/>
            <w:sz w:val="24"/>
            <w:szCs w:val="24"/>
            <w:lang w:val="es-ES"/>
          </w:rPr>
          <w:delText>.</w:delText>
        </w:r>
      </w:del>
    </w:p>
    <w:p w14:paraId="6B8FB64B" w14:textId="2A5FA3D3" w:rsidR="00A0632A" w:rsidRPr="00A0632A" w:rsidDel="00335256" w:rsidRDefault="00A0632A">
      <w:pPr>
        <w:shd w:val="clear" w:color="auto" w:fill="FFFFFF"/>
        <w:spacing w:after="0" w:line="360" w:lineRule="auto"/>
        <w:ind w:firstLine="708"/>
        <w:jc w:val="both"/>
        <w:rPr>
          <w:del w:id="356" w:author="ine" w:date="2017-10-20T07:39:00Z"/>
          <w:rFonts w:ascii="Verdana" w:eastAsia="Times New Roman" w:hAnsi="Verdana" w:cs="Arial"/>
          <w:sz w:val="24"/>
          <w:szCs w:val="24"/>
          <w:lang w:val="es-ES"/>
        </w:rPr>
      </w:pPr>
      <w:del w:id="357" w:author="ine" w:date="2017-10-20T07:39:00Z">
        <w:r w:rsidRPr="00A0632A" w:rsidDel="00335256">
          <w:rPr>
            <w:rFonts w:ascii="Verdana" w:eastAsia="Times New Roman" w:hAnsi="Verdana" w:cs="Arial"/>
            <w:sz w:val="24"/>
            <w:szCs w:val="24"/>
            <w:lang w:val="es-ES"/>
          </w:rPr>
          <w:delText>Esta solicitud se deduce al ampar</w:delText>
        </w:r>
        <w:r w:rsidR="0056682C" w:rsidDel="00335256">
          <w:rPr>
            <w:rFonts w:ascii="Verdana" w:eastAsia="Times New Roman" w:hAnsi="Verdana" w:cs="Arial"/>
            <w:sz w:val="24"/>
            <w:szCs w:val="24"/>
            <w:lang w:val="es-ES"/>
          </w:rPr>
          <w:delText>o</w:delText>
        </w:r>
        <w:r w:rsidRPr="00A0632A" w:rsidDel="00335256">
          <w:rPr>
            <w:rFonts w:ascii="Verdana" w:eastAsia="Times New Roman" w:hAnsi="Verdana" w:cs="Arial"/>
            <w:sz w:val="24"/>
            <w:szCs w:val="24"/>
            <w:lang w:val="es-ES"/>
          </w:rPr>
          <w:delText xml:space="preserve"> del</w:delText>
        </w:r>
        <w:r w:rsidR="0056682C" w:rsidDel="00335256">
          <w:rPr>
            <w:rFonts w:ascii="Verdana" w:eastAsia="Times New Roman" w:hAnsi="Verdana" w:cs="Arial"/>
            <w:sz w:val="24"/>
            <w:szCs w:val="24"/>
            <w:lang w:val="es-ES"/>
          </w:rPr>
          <w:delText xml:space="preserve"> n.º 5 del art. 727 de la LEC </w:delText>
        </w:r>
        <w:r w:rsidRPr="00A0632A" w:rsidDel="00335256">
          <w:rPr>
            <w:rFonts w:ascii="Verdana" w:eastAsia="Times New Roman" w:hAnsi="Verdana" w:cs="Arial"/>
            <w:sz w:val="24"/>
            <w:szCs w:val="24"/>
            <w:lang w:val="es-ES"/>
          </w:rPr>
          <w:delText>que prevé la anotación preventiva de la demanda cuando ésta se refiera a bienes y derechos susceptibles de inscripción en los Registros Públicos, lo cual concuerda con el art. 42.1 de la L.H. y con la posibilidad establecida en el 139 del Reglamento Hipotecario.</w:delText>
        </w:r>
      </w:del>
    </w:p>
    <w:p w14:paraId="03514978" w14:textId="0FA25C2D" w:rsidR="00A0632A" w:rsidRPr="00A0632A" w:rsidDel="00335256" w:rsidRDefault="00A0632A">
      <w:pPr>
        <w:shd w:val="clear" w:color="auto" w:fill="FFFFFF"/>
        <w:spacing w:after="0" w:line="360" w:lineRule="auto"/>
        <w:ind w:firstLine="708"/>
        <w:jc w:val="both"/>
        <w:rPr>
          <w:del w:id="358" w:author="ine" w:date="2017-10-20T07:39:00Z"/>
          <w:rFonts w:ascii="Verdana" w:eastAsia="Times New Roman" w:hAnsi="Verdana" w:cs="Arial"/>
          <w:sz w:val="24"/>
          <w:szCs w:val="24"/>
          <w:lang w:val="es-ES"/>
        </w:rPr>
      </w:pPr>
      <w:del w:id="359" w:author="ine" w:date="2017-10-20T07:39:00Z">
        <w:r w:rsidRPr="00A0632A" w:rsidDel="00335256">
          <w:rPr>
            <w:rFonts w:ascii="Verdana" w:eastAsia="Times New Roman" w:hAnsi="Verdana" w:cs="Arial"/>
            <w:sz w:val="24"/>
            <w:szCs w:val="24"/>
            <w:lang w:val="es-ES"/>
          </w:rPr>
          <w:delText>Y en su virtud,</w:delText>
        </w:r>
      </w:del>
    </w:p>
    <w:p w14:paraId="0A7ECA9C" w14:textId="7B28F9A8" w:rsidR="00A0632A" w:rsidDel="00335256" w:rsidRDefault="00A0632A">
      <w:pPr>
        <w:shd w:val="clear" w:color="auto" w:fill="FFFFFF"/>
        <w:spacing w:after="0" w:line="360" w:lineRule="auto"/>
        <w:ind w:firstLine="708"/>
        <w:jc w:val="both"/>
        <w:rPr>
          <w:del w:id="360" w:author="ine" w:date="2017-10-20T07:39:00Z"/>
          <w:rFonts w:ascii="Verdana" w:eastAsia="Times New Roman" w:hAnsi="Verdana" w:cs="Arial"/>
          <w:sz w:val="24"/>
          <w:szCs w:val="24"/>
          <w:lang w:val="es-ES"/>
        </w:rPr>
      </w:pPr>
      <w:del w:id="361" w:author="ine" w:date="2017-10-20T07:39:00Z">
        <w:r w:rsidRPr="0056682C" w:rsidDel="00335256">
          <w:rPr>
            <w:rFonts w:ascii="Verdana" w:eastAsia="Times New Roman" w:hAnsi="Verdana" w:cs="Arial"/>
            <w:b/>
            <w:sz w:val="24"/>
            <w:szCs w:val="24"/>
            <w:lang w:val="es-ES"/>
          </w:rPr>
          <w:delText>Suplico al Juzgado</w:delText>
        </w:r>
        <w:r w:rsidRPr="00A0632A" w:rsidDel="00335256">
          <w:rPr>
            <w:rFonts w:ascii="Verdana" w:eastAsia="Times New Roman" w:hAnsi="Verdana" w:cs="Arial"/>
            <w:sz w:val="24"/>
            <w:szCs w:val="24"/>
            <w:lang w:val="es-ES"/>
          </w:rPr>
          <w:delText>: Acuerde la anotación preventiva de la demanda en los términos solicitados en el presente otrosí</w:delText>
        </w:r>
        <w:r w:rsidR="0056682C" w:rsidDel="00335256">
          <w:rPr>
            <w:rFonts w:ascii="Verdana" w:eastAsia="Times New Roman" w:hAnsi="Verdana" w:cs="Arial"/>
            <w:sz w:val="24"/>
            <w:szCs w:val="24"/>
            <w:lang w:val="es-ES"/>
          </w:rPr>
          <w:delText xml:space="preserve"> dictando el AUTO procedente</w:delText>
        </w:r>
        <w:r w:rsidRPr="00A0632A" w:rsidDel="00335256">
          <w:rPr>
            <w:rFonts w:ascii="Verdana" w:eastAsia="Times New Roman" w:hAnsi="Verdana" w:cs="Arial"/>
            <w:sz w:val="24"/>
            <w:szCs w:val="24"/>
            <w:lang w:val="es-ES"/>
          </w:rPr>
          <w:delText>.</w:delText>
        </w:r>
      </w:del>
    </w:p>
    <w:p w14:paraId="66947768" w14:textId="6DFEA4A1" w:rsidR="00A564EC" w:rsidRPr="00A0632A" w:rsidDel="00335256" w:rsidRDefault="00A564EC">
      <w:pPr>
        <w:shd w:val="clear" w:color="auto" w:fill="FFFFFF"/>
        <w:spacing w:after="0" w:line="360" w:lineRule="auto"/>
        <w:ind w:firstLine="708"/>
        <w:jc w:val="both"/>
        <w:rPr>
          <w:del w:id="362" w:author="ine" w:date="2017-10-20T07:39:00Z"/>
          <w:rFonts w:ascii="Verdana" w:eastAsia="Times New Roman" w:hAnsi="Verdana" w:cs="Arial"/>
          <w:sz w:val="24"/>
          <w:szCs w:val="24"/>
          <w:lang w:val="es-ES"/>
        </w:rPr>
      </w:pPr>
    </w:p>
    <w:p w14:paraId="0AB1AA7E" w14:textId="70AE92C4" w:rsidR="003A51FC" w:rsidDel="00335256" w:rsidRDefault="00A0632A">
      <w:pPr>
        <w:shd w:val="clear" w:color="auto" w:fill="FFFFFF"/>
        <w:spacing w:after="0" w:line="360" w:lineRule="auto"/>
        <w:ind w:firstLine="708"/>
        <w:jc w:val="both"/>
        <w:rPr>
          <w:del w:id="363" w:author="ine" w:date="2017-10-20T07:39:00Z"/>
          <w:rFonts w:ascii="Verdana" w:eastAsia="Times New Roman" w:hAnsi="Verdana" w:cs="Arial"/>
          <w:sz w:val="24"/>
          <w:szCs w:val="24"/>
          <w:lang w:val="es-ES"/>
        </w:rPr>
      </w:pPr>
      <w:del w:id="364" w:author="ine" w:date="2017-10-20T07:39:00Z">
        <w:r w:rsidDel="00335256">
          <w:rPr>
            <w:rFonts w:ascii="Verdana" w:eastAsia="Times New Roman" w:hAnsi="Verdana" w:cs="Arial"/>
            <w:b/>
            <w:sz w:val="24"/>
            <w:szCs w:val="24"/>
            <w:lang w:val="es-ES"/>
          </w:rPr>
          <w:delText xml:space="preserve">SEGUNDO </w:delText>
        </w:r>
        <w:r w:rsidR="00DA7106" w:rsidRPr="007C6FD6" w:rsidDel="00335256">
          <w:rPr>
            <w:rFonts w:ascii="Verdana" w:eastAsia="Times New Roman" w:hAnsi="Verdana" w:cs="Arial"/>
            <w:b/>
            <w:sz w:val="24"/>
            <w:szCs w:val="24"/>
            <w:lang w:val="es-ES"/>
          </w:rPr>
          <w:delText xml:space="preserve">OTROSÍ </w:delText>
        </w:r>
        <w:r w:rsidR="00B441C2" w:rsidDel="00335256">
          <w:rPr>
            <w:rFonts w:ascii="Verdana" w:eastAsia="Times New Roman" w:hAnsi="Verdana" w:cs="Arial"/>
            <w:b/>
            <w:sz w:val="24"/>
            <w:szCs w:val="24"/>
            <w:lang w:val="es-ES"/>
          </w:rPr>
          <w:delText xml:space="preserve">DIGO: </w:delText>
        </w:r>
        <w:r w:rsidR="003A51FC" w:rsidDel="00335256">
          <w:rPr>
            <w:rFonts w:ascii="Verdana" w:eastAsia="Times New Roman" w:hAnsi="Verdana" w:cs="Arial"/>
            <w:sz w:val="24"/>
            <w:szCs w:val="24"/>
            <w:lang w:val="es-ES"/>
          </w:rPr>
          <w:delText xml:space="preserve">Que, siguiendo instrucciones de mis mandantes, y resultando el momento procesal oportuno, formulo solicitud de MEDIDA CAUTELAR DE EMBARGO PREVENTIVO de la finca hipotecada, de conformidad a lo establecido en el artículo </w:delText>
        </w:r>
        <w:r w:rsidR="003A51FC" w:rsidDel="00335256">
          <w:rPr>
            <w:rFonts w:ascii="Verdana" w:eastAsia="Times New Roman" w:hAnsi="Verdana" w:cs="Arial"/>
            <w:b/>
            <w:sz w:val="24"/>
            <w:szCs w:val="24"/>
            <w:lang w:val="es-ES"/>
          </w:rPr>
          <w:delText xml:space="preserve">730 de la LEC, </w:delText>
        </w:r>
        <w:r w:rsidR="003A51FC" w:rsidDel="00335256">
          <w:rPr>
            <w:rFonts w:ascii="Verdana" w:eastAsia="Times New Roman" w:hAnsi="Verdana" w:cs="Arial"/>
            <w:sz w:val="24"/>
            <w:szCs w:val="24"/>
            <w:lang w:val="es-ES"/>
          </w:rPr>
          <w:delText>y ello en base a las siguientes:</w:delText>
        </w:r>
      </w:del>
    </w:p>
    <w:p w14:paraId="094F7F37" w14:textId="08569BEB" w:rsidR="003A51FC" w:rsidRPr="001178D9" w:rsidDel="00335256" w:rsidRDefault="003A51FC">
      <w:pPr>
        <w:shd w:val="clear" w:color="auto" w:fill="FFFFFF"/>
        <w:spacing w:after="0" w:line="360" w:lineRule="auto"/>
        <w:ind w:firstLine="708"/>
        <w:jc w:val="center"/>
        <w:rPr>
          <w:del w:id="365" w:author="ine" w:date="2017-10-20T07:39:00Z"/>
          <w:rFonts w:ascii="Verdana" w:eastAsia="Times New Roman" w:hAnsi="Verdana" w:cs="Arial"/>
          <w:b/>
          <w:sz w:val="24"/>
          <w:szCs w:val="24"/>
          <w:lang w:val="es-ES"/>
          <w:rPrChange w:id="366" w:author="ine" w:date="2017-10-17T12:29:00Z">
            <w:rPr>
              <w:del w:id="367" w:author="ine" w:date="2017-10-20T07:39:00Z"/>
              <w:rFonts w:ascii="Verdana" w:eastAsia="Times New Roman" w:hAnsi="Verdana" w:cs="Arial"/>
              <w:sz w:val="24"/>
              <w:szCs w:val="24"/>
              <w:lang w:val="es-ES"/>
            </w:rPr>
          </w:rPrChange>
        </w:rPr>
      </w:pPr>
      <w:del w:id="368" w:author="ine" w:date="2017-10-20T07:39:00Z">
        <w:r w:rsidRPr="001178D9" w:rsidDel="00335256">
          <w:rPr>
            <w:rFonts w:ascii="Verdana" w:eastAsia="Times New Roman" w:hAnsi="Verdana" w:cs="Arial"/>
            <w:b/>
            <w:sz w:val="24"/>
            <w:szCs w:val="24"/>
            <w:lang w:val="es-ES"/>
            <w:rPrChange w:id="369" w:author="ine" w:date="2017-10-17T12:29:00Z">
              <w:rPr>
                <w:rFonts w:ascii="Verdana" w:eastAsia="Times New Roman" w:hAnsi="Verdana" w:cs="Arial"/>
                <w:sz w:val="24"/>
                <w:szCs w:val="24"/>
                <w:lang w:val="es-ES"/>
              </w:rPr>
            </w:rPrChange>
          </w:rPr>
          <w:delText>ALEGACIONES</w:delText>
        </w:r>
      </w:del>
    </w:p>
    <w:p w14:paraId="02087FF1" w14:textId="7DA849BA" w:rsidR="00A5029C" w:rsidDel="00335256" w:rsidRDefault="00A5029C">
      <w:pPr>
        <w:shd w:val="clear" w:color="auto" w:fill="FFFFFF"/>
        <w:spacing w:after="0" w:line="360" w:lineRule="auto"/>
        <w:ind w:firstLine="708"/>
        <w:jc w:val="both"/>
        <w:rPr>
          <w:del w:id="370" w:author="ine" w:date="2017-10-20T07:39:00Z"/>
          <w:rFonts w:ascii="Verdana" w:eastAsia="Times New Roman" w:hAnsi="Verdana" w:cs="Arial"/>
          <w:sz w:val="24"/>
          <w:szCs w:val="24"/>
          <w:lang w:val="es-ES"/>
        </w:rPr>
        <w:pPrChange w:id="371" w:author="ine" w:date="2017-10-17T12:25:00Z">
          <w:pPr>
            <w:shd w:val="clear" w:color="auto" w:fill="FFFFFF"/>
            <w:spacing w:after="0" w:line="360" w:lineRule="auto"/>
            <w:ind w:firstLine="708"/>
            <w:jc w:val="center"/>
          </w:pPr>
        </w:pPrChange>
      </w:pPr>
    </w:p>
    <w:p w14:paraId="49D00732" w14:textId="6C2F0B58" w:rsidR="003A51FC" w:rsidDel="00335256" w:rsidRDefault="003A51FC">
      <w:pPr>
        <w:pStyle w:val="Prrafodelista"/>
        <w:numPr>
          <w:ilvl w:val="0"/>
          <w:numId w:val="16"/>
        </w:numPr>
        <w:shd w:val="clear" w:color="auto" w:fill="FFFFFF"/>
        <w:spacing w:after="0" w:line="360" w:lineRule="auto"/>
        <w:jc w:val="both"/>
        <w:rPr>
          <w:del w:id="372" w:author="ine" w:date="2017-10-20T07:39:00Z"/>
          <w:rFonts w:ascii="Verdana" w:eastAsia="Times New Roman" w:hAnsi="Verdana" w:cs="Arial"/>
          <w:sz w:val="24"/>
          <w:szCs w:val="24"/>
          <w:lang w:val="es-ES"/>
        </w:rPr>
      </w:pPr>
      <w:del w:id="373" w:author="ine" w:date="2017-10-20T07:39:00Z">
        <w:r w:rsidRPr="00CC5829" w:rsidDel="00335256">
          <w:rPr>
            <w:rFonts w:ascii="Verdana" w:eastAsia="Times New Roman" w:hAnsi="Verdana" w:cs="Arial"/>
            <w:b/>
            <w:i/>
            <w:sz w:val="24"/>
            <w:szCs w:val="24"/>
            <w:lang w:val="es-ES"/>
          </w:rPr>
          <w:delText>Fumus bonis iuris</w:delText>
        </w:r>
        <w:r w:rsidDel="00335256">
          <w:rPr>
            <w:rFonts w:ascii="Verdana" w:eastAsia="Times New Roman" w:hAnsi="Verdana" w:cs="Arial"/>
            <w:sz w:val="24"/>
            <w:szCs w:val="24"/>
            <w:lang w:val="es-ES"/>
          </w:rPr>
          <w:delText>. D</w:delText>
        </w:r>
        <w:r w:rsidR="00B441C2" w:rsidRPr="003A51FC" w:rsidDel="00335256">
          <w:rPr>
            <w:rFonts w:ascii="Verdana" w:eastAsia="Times New Roman" w:hAnsi="Verdana" w:cs="Arial"/>
            <w:sz w:val="24"/>
            <w:szCs w:val="24"/>
            <w:lang w:val="es-ES"/>
          </w:rPr>
          <w:delText xml:space="preserve">e los hechos descritos en la demanda claramente puede deducirse la concurrencia de los presupuestos legales para acordar </w:delText>
        </w:r>
        <w:r w:rsidRPr="003A51FC" w:rsidDel="00335256">
          <w:rPr>
            <w:rFonts w:ascii="Verdana" w:eastAsia="Times New Roman" w:hAnsi="Verdana" w:cs="Arial"/>
            <w:sz w:val="24"/>
            <w:szCs w:val="24"/>
            <w:lang w:val="es-ES"/>
          </w:rPr>
          <w:delText>l</w:delText>
        </w:r>
        <w:r w:rsidR="00B441C2" w:rsidRPr="003A51FC" w:rsidDel="00335256">
          <w:rPr>
            <w:rFonts w:ascii="Verdana" w:eastAsia="Times New Roman" w:hAnsi="Verdana" w:cs="Arial"/>
            <w:sz w:val="24"/>
            <w:szCs w:val="24"/>
            <w:lang w:val="es-ES"/>
          </w:rPr>
          <w:delText>a medida cautelar </w:delText>
        </w:r>
        <w:r w:rsidR="00CC5829" w:rsidDel="00335256">
          <w:rPr>
            <w:rFonts w:ascii="Verdana" w:eastAsia="Times New Roman" w:hAnsi="Verdana" w:cs="Arial"/>
            <w:sz w:val="24"/>
            <w:szCs w:val="24"/>
            <w:lang w:val="es-ES"/>
          </w:rPr>
          <w:delText xml:space="preserve">solicitada, no podemos obviar </w:delText>
        </w:r>
        <w:r w:rsidR="00CC5829" w:rsidDel="00335256">
          <w:rPr>
            <w:rFonts w:ascii="Verdana" w:eastAsia="Times New Roman" w:hAnsi="Verdana" w:cs="Arial"/>
            <w:sz w:val="24"/>
            <w:szCs w:val="24"/>
            <w:lang w:val="es-ES"/>
          </w:rPr>
          <w:lastRenderedPageBreak/>
          <w:delText xml:space="preserve">que la prueba de la deuda es documental pública que hace prueba plena. </w:delText>
        </w:r>
      </w:del>
    </w:p>
    <w:p w14:paraId="4CB0D511" w14:textId="63D31A57" w:rsidR="003A51FC" w:rsidDel="00335256" w:rsidRDefault="003A51FC">
      <w:pPr>
        <w:pStyle w:val="Prrafodelista"/>
        <w:shd w:val="clear" w:color="auto" w:fill="FFFFFF"/>
        <w:spacing w:after="0" w:line="360" w:lineRule="auto"/>
        <w:ind w:left="360"/>
        <w:jc w:val="both"/>
        <w:rPr>
          <w:del w:id="374" w:author="ine" w:date="2017-10-20T07:39:00Z"/>
          <w:rFonts w:ascii="Verdana" w:eastAsia="Times New Roman" w:hAnsi="Verdana" w:cs="Arial"/>
          <w:sz w:val="24"/>
          <w:szCs w:val="24"/>
          <w:lang w:val="es-ES"/>
        </w:rPr>
      </w:pPr>
    </w:p>
    <w:p w14:paraId="36EAC717" w14:textId="7606A8E8" w:rsidR="003A51FC" w:rsidRPr="00DE4D11" w:rsidDel="00335256" w:rsidRDefault="00DE4D11">
      <w:pPr>
        <w:pStyle w:val="Prrafodelista"/>
        <w:numPr>
          <w:ilvl w:val="0"/>
          <w:numId w:val="16"/>
        </w:numPr>
        <w:shd w:val="clear" w:color="auto" w:fill="FFFFFF"/>
        <w:spacing w:after="0" w:line="360" w:lineRule="auto"/>
        <w:jc w:val="both"/>
        <w:rPr>
          <w:del w:id="375" w:author="ine" w:date="2017-10-20T07:39:00Z"/>
          <w:rFonts w:ascii="Verdana" w:eastAsia="Times New Roman" w:hAnsi="Verdana" w:cs="Arial"/>
          <w:sz w:val="24"/>
          <w:szCs w:val="24"/>
          <w:lang w:val="es-ES"/>
        </w:rPr>
      </w:pPr>
      <w:del w:id="376" w:author="ine" w:date="2017-10-20T07:39:00Z">
        <w:r w:rsidRPr="00DE4D11" w:rsidDel="00335256">
          <w:rPr>
            <w:rFonts w:ascii="Verdana" w:eastAsia="Times New Roman" w:hAnsi="Verdana" w:cs="Arial"/>
            <w:b/>
            <w:bCs/>
            <w:sz w:val="24"/>
            <w:szCs w:val="24"/>
            <w:lang w:val="es-ES"/>
          </w:rPr>
          <w:delText xml:space="preserve">Presupuestos jurídicos y </w:delText>
        </w:r>
        <w:r w:rsidRPr="00CC5829" w:rsidDel="00335256">
          <w:rPr>
            <w:rFonts w:ascii="Verdana" w:eastAsia="Times New Roman" w:hAnsi="Verdana" w:cs="Arial"/>
            <w:b/>
            <w:bCs/>
            <w:i/>
            <w:sz w:val="24"/>
            <w:szCs w:val="24"/>
            <w:lang w:val="es-ES"/>
          </w:rPr>
          <w:delText>periculum in mora</w:delText>
        </w:r>
        <w:r w:rsidRPr="00DE4D11" w:rsidDel="00335256">
          <w:rPr>
            <w:rFonts w:ascii="Verdana" w:eastAsia="Times New Roman" w:hAnsi="Verdana" w:cs="Arial"/>
            <w:bCs/>
            <w:sz w:val="24"/>
            <w:szCs w:val="24"/>
            <w:lang w:val="es-ES"/>
          </w:rPr>
          <w:delText xml:space="preserve">. </w:delText>
        </w:r>
        <w:r w:rsidR="003A51FC" w:rsidRPr="00DE4D11" w:rsidDel="00335256">
          <w:rPr>
            <w:rFonts w:ascii="Verdana" w:eastAsia="Times New Roman" w:hAnsi="Verdana" w:cs="Arial"/>
            <w:bCs/>
            <w:sz w:val="24"/>
            <w:szCs w:val="24"/>
            <w:lang w:val="es-ES"/>
          </w:rPr>
          <w:delText>Concurren así los presupuestos legales necesarios para la adopción de la medida cautelar instada previstos en los artículos </w:delText>
        </w:r>
        <w:r w:rsidR="003A51FC" w:rsidRPr="00DE4D11" w:rsidDel="00335256">
          <w:rPr>
            <w:rFonts w:ascii="Verdana" w:eastAsia="Times New Roman" w:hAnsi="Verdana" w:cs="Arial"/>
            <w:b/>
            <w:bCs/>
            <w:sz w:val="24"/>
            <w:szCs w:val="24"/>
            <w:lang w:val="es-ES"/>
          </w:rPr>
          <w:delText>726, 727 </w:delText>
        </w:r>
        <w:r w:rsidR="003A51FC" w:rsidRPr="00DE4D11" w:rsidDel="00335256">
          <w:rPr>
            <w:rFonts w:ascii="Verdana" w:eastAsia="Times New Roman" w:hAnsi="Verdana" w:cs="Arial"/>
            <w:bCs/>
            <w:sz w:val="24"/>
            <w:szCs w:val="24"/>
            <w:lang w:val="es-ES"/>
          </w:rPr>
          <w:delText>y</w:delText>
        </w:r>
        <w:r w:rsidR="003A51FC" w:rsidRPr="00DE4D11" w:rsidDel="00335256">
          <w:rPr>
            <w:rFonts w:ascii="Verdana" w:eastAsia="Times New Roman" w:hAnsi="Verdana" w:cs="Arial"/>
            <w:b/>
            <w:bCs/>
            <w:sz w:val="24"/>
            <w:szCs w:val="24"/>
            <w:lang w:val="es-ES"/>
          </w:rPr>
          <w:delText> 728</w:delText>
        </w:r>
        <w:r w:rsidR="003A51FC" w:rsidRPr="00DE4D11" w:rsidDel="00335256">
          <w:rPr>
            <w:rFonts w:ascii="Verdana" w:eastAsia="Times New Roman" w:hAnsi="Verdana" w:cs="Arial"/>
            <w:bCs/>
            <w:sz w:val="24"/>
            <w:szCs w:val="24"/>
            <w:lang w:val="es-ES"/>
          </w:rPr>
          <w:delText> de la LEC, exclusivamente tendente a hacer posible la efectividad de la tutela judicial que pudiera conceder una eventual sentencia estimatoria, y no es susceptible de sustitución por otra medida igualmente eficaz, pero menos gravosa o perjudicial para el demandado, por todo lo cual, como establece el artículo </w:delText>
        </w:r>
        <w:r w:rsidR="003A51FC" w:rsidRPr="00DE4D11" w:rsidDel="00335256">
          <w:rPr>
            <w:rFonts w:ascii="Verdana" w:eastAsia="Times New Roman" w:hAnsi="Verdana" w:cs="Arial"/>
            <w:b/>
            <w:bCs/>
            <w:sz w:val="24"/>
            <w:szCs w:val="24"/>
            <w:lang w:val="es-ES"/>
          </w:rPr>
          <w:delText>721.1</w:delText>
        </w:r>
        <w:r w:rsidR="003A51FC" w:rsidRPr="00DE4D11" w:rsidDel="00335256">
          <w:rPr>
            <w:rFonts w:ascii="Verdana" w:eastAsia="Times New Roman" w:hAnsi="Verdana" w:cs="Arial"/>
            <w:bCs/>
            <w:sz w:val="24"/>
            <w:szCs w:val="24"/>
            <w:lang w:val="es-ES"/>
          </w:rPr>
          <w:delText xml:space="preserve"> de la Ley de Enjuiciamiento Civil se trata de una medida adecuada para asegurar la ejecución de sentencias de condena a la entrega de cantidad de dinero, tal y como se pretende en la presente litis. </w:delText>
        </w:r>
      </w:del>
    </w:p>
    <w:p w14:paraId="67E495FE" w14:textId="77777777" w:rsidR="00DE4D11" w:rsidRPr="00DE4D11" w:rsidRDefault="00DE4D11">
      <w:pPr>
        <w:pStyle w:val="Prrafodelista"/>
        <w:shd w:val="clear" w:color="auto" w:fill="FFFFFF"/>
        <w:spacing w:after="0" w:line="360" w:lineRule="auto"/>
        <w:ind w:left="360"/>
        <w:jc w:val="both"/>
        <w:rPr>
          <w:rFonts w:ascii="Verdana" w:eastAsia="Times New Roman" w:hAnsi="Verdana" w:cs="Arial"/>
          <w:sz w:val="24"/>
          <w:szCs w:val="24"/>
          <w:lang w:val="es-ES"/>
        </w:rPr>
      </w:pPr>
    </w:p>
    <w:p w14:paraId="475B2CE8" w14:textId="77777777" w:rsidR="003A51FC" w:rsidRPr="003A51FC" w:rsidRDefault="003A51FC">
      <w:pPr>
        <w:pStyle w:val="Prrafodelista"/>
        <w:numPr>
          <w:ilvl w:val="0"/>
          <w:numId w:val="16"/>
        </w:numPr>
        <w:shd w:val="clear" w:color="auto" w:fill="FFFFFF"/>
        <w:spacing w:after="0" w:line="360" w:lineRule="auto"/>
        <w:jc w:val="both"/>
        <w:rPr>
          <w:rFonts w:ascii="Verdana" w:eastAsia="Times New Roman" w:hAnsi="Verdana" w:cs="Arial"/>
          <w:sz w:val="24"/>
          <w:szCs w:val="24"/>
          <w:lang w:val="es-ES"/>
        </w:rPr>
      </w:pPr>
      <w:r w:rsidRPr="003A51FC">
        <w:rPr>
          <w:rFonts w:ascii="Verdana" w:eastAsia="Times New Roman" w:hAnsi="Verdana" w:cs="Arial"/>
          <w:b/>
          <w:bCs/>
          <w:sz w:val="24"/>
          <w:szCs w:val="24"/>
          <w:lang w:val="es-ES"/>
        </w:rPr>
        <w:t>Caución:</w:t>
      </w:r>
      <w:r w:rsidRPr="003A51FC">
        <w:rPr>
          <w:rFonts w:ascii="Verdana" w:eastAsia="Times New Roman" w:hAnsi="Verdana" w:cs="Arial"/>
          <w:bCs/>
          <w:sz w:val="24"/>
          <w:szCs w:val="24"/>
          <w:lang w:val="es-ES"/>
        </w:rPr>
        <w:t xml:space="preserve"> Finalmente se ofrece caución suficiente en metálico por importe de CIEN </w:t>
      </w:r>
      <w:r w:rsidR="00DE4D11">
        <w:rPr>
          <w:rFonts w:ascii="Verdana" w:eastAsia="Times New Roman" w:hAnsi="Verdana" w:cs="Arial"/>
          <w:bCs/>
          <w:sz w:val="24"/>
          <w:szCs w:val="24"/>
          <w:lang w:val="es-ES"/>
        </w:rPr>
        <w:t>EUROS</w:t>
      </w:r>
      <w:r w:rsidRPr="003A51FC">
        <w:rPr>
          <w:rFonts w:ascii="Verdana" w:eastAsia="Times New Roman" w:hAnsi="Verdana" w:cs="Arial"/>
          <w:bCs/>
          <w:sz w:val="24"/>
          <w:szCs w:val="24"/>
          <w:lang w:val="es-ES"/>
        </w:rPr>
        <w:t xml:space="preserve"> (100€), para responder de los posibles daños perjuicios que pudieran causarse.</w:t>
      </w:r>
    </w:p>
    <w:p w14:paraId="0FD68EE2" w14:textId="77777777" w:rsidR="00B441C2" w:rsidRDefault="00B441C2">
      <w:pPr>
        <w:shd w:val="clear" w:color="auto" w:fill="FFFFFF"/>
        <w:spacing w:after="0" w:line="360" w:lineRule="auto"/>
        <w:ind w:firstLine="708"/>
        <w:jc w:val="both"/>
        <w:rPr>
          <w:rFonts w:ascii="Verdana" w:eastAsia="Times New Roman" w:hAnsi="Verdana" w:cs="Arial"/>
          <w:sz w:val="24"/>
          <w:szCs w:val="24"/>
          <w:lang w:val="es-ES"/>
        </w:rPr>
      </w:pPr>
    </w:p>
    <w:p w14:paraId="2BEA4F1A" w14:textId="77777777" w:rsidR="0056682C" w:rsidRDefault="0056682C">
      <w:pPr>
        <w:shd w:val="clear" w:color="auto" w:fill="FFFFFF"/>
        <w:spacing w:after="0" w:line="360" w:lineRule="auto"/>
        <w:ind w:firstLine="708"/>
        <w:jc w:val="both"/>
        <w:rPr>
          <w:rFonts w:ascii="Verdana" w:eastAsia="Times New Roman" w:hAnsi="Verdana" w:cs="Arial"/>
          <w:sz w:val="24"/>
          <w:szCs w:val="24"/>
          <w:lang w:val="es-ES"/>
        </w:rPr>
      </w:pPr>
      <w:r w:rsidRPr="0056682C">
        <w:rPr>
          <w:rFonts w:ascii="Verdana" w:eastAsia="Times New Roman" w:hAnsi="Verdana" w:cs="Arial"/>
          <w:sz w:val="24"/>
          <w:szCs w:val="24"/>
          <w:lang w:val="es-ES"/>
        </w:rPr>
        <w:t>Y en su virtud,</w:t>
      </w:r>
    </w:p>
    <w:p w14:paraId="68B5C7C4" w14:textId="77777777" w:rsidR="00A564EC" w:rsidRPr="0056682C" w:rsidRDefault="00A564EC">
      <w:pPr>
        <w:shd w:val="clear" w:color="auto" w:fill="FFFFFF"/>
        <w:spacing w:after="0" w:line="360" w:lineRule="auto"/>
        <w:ind w:firstLine="708"/>
        <w:jc w:val="both"/>
        <w:rPr>
          <w:rFonts w:ascii="Verdana" w:eastAsia="Times New Roman" w:hAnsi="Verdana" w:cs="Arial"/>
          <w:sz w:val="24"/>
          <w:szCs w:val="24"/>
          <w:lang w:val="es-ES"/>
        </w:rPr>
      </w:pPr>
    </w:p>
    <w:p w14:paraId="5A9C77CA" w14:textId="33DCFBED" w:rsidR="0031066E" w:rsidRDefault="0056682C">
      <w:pPr>
        <w:shd w:val="clear" w:color="auto" w:fill="FFFFFF"/>
        <w:spacing w:after="0" w:line="360" w:lineRule="auto"/>
        <w:ind w:firstLine="708"/>
        <w:jc w:val="both"/>
        <w:rPr>
          <w:rFonts w:ascii="Verdana" w:eastAsia="Times New Roman" w:hAnsi="Verdana" w:cs="Arial"/>
          <w:sz w:val="24"/>
          <w:szCs w:val="24"/>
          <w:lang w:val="es-ES"/>
        </w:rPr>
      </w:pPr>
      <w:r w:rsidRPr="0056682C">
        <w:rPr>
          <w:rFonts w:ascii="Verdana" w:eastAsia="Times New Roman" w:hAnsi="Verdana" w:cs="Arial"/>
          <w:b/>
          <w:sz w:val="24"/>
          <w:szCs w:val="24"/>
          <w:lang w:val="es-ES"/>
        </w:rPr>
        <w:t>Suplico al Juzgado</w:t>
      </w:r>
      <w:r>
        <w:rPr>
          <w:rFonts w:ascii="Verdana" w:eastAsia="Times New Roman" w:hAnsi="Verdana" w:cs="Arial"/>
          <w:sz w:val="24"/>
          <w:szCs w:val="24"/>
          <w:lang w:val="es-ES"/>
        </w:rPr>
        <w:t>:</w:t>
      </w:r>
      <w:r w:rsidR="00DA7106" w:rsidRPr="007C6FD6">
        <w:rPr>
          <w:rFonts w:ascii="Verdana" w:eastAsia="Times New Roman" w:hAnsi="Verdana" w:cs="Arial"/>
          <w:b/>
          <w:sz w:val="24"/>
          <w:szCs w:val="24"/>
          <w:lang w:val="es-ES"/>
        </w:rPr>
        <w:t xml:space="preserve"> </w:t>
      </w:r>
      <w:r w:rsidR="00F94117" w:rsidRPr="007C6FD6">
        <w:rPr>
          <w:rFonts w:ascii="Verdana" w:eastAsia="Times New Roman" w:hAnsi="Verdana" w:cs="Arial"/>
          <w:sz w:val="24"/>
          <w:szCs w:val="24"/>
          <w:lang w:val="es-ES"/>
        </w:rPr>
        <w:t>Se dicte </w:t>
      </w:r>
      <w:r w:rsidR="00F94117" w:rsidRPr="007C6FD6">
        <w:rPr>
          <w:rFonts w:ascii="Verdana" w:eastAsia="Times New Roman" w:hAnsi="Verdana" w:cs="Arial"/>
          <w:bCs/>
          <w:sz w:val="24"/>
          <w:szCs w:val="24"/>
          <w:lang w:val="es-ES"/>
        </w:rPr>
        <w:t>AUTO </w:t>
      </w:r>
      <w:r w:rsidR="00F94117" w:rsidRPr="007C6FD6">
        <w:rPr>
          <w:rFonts w:ascii="Verdana" w:eastAsia="Times New Roman" w:hAnsi="Verdana" w:cs="Arial"/>
          <w:sz w:val="24"/>
          <w:szCs w:val="24"/>
          <w:lang w:val="es-ES"/>
        </w:rPr>
        <w:t xml:space="preserve">decretando el embargo de los bienes del deudor en cantidad suficiente para cubrir el importe de </w:t>
      </w:r>
      <w:r w:rsidR="0066174E" w:rsidRPr="0057549F">
        <w:rPr>
          <w:rStyle w:val="Textoennegrita"/>
          <w:rFonts w:ascii="Verdana" w:hAnsi="Verdana" w:cs="Courier New"/>
          <w:sz w:val="24"/>
          <w:szCs w:val="24"/>
          <w:shd w:val="clear" w:color="auto" w:fill="FFFFFF"/>
          <w:lang w:val="es-ES"/>
        </w:rPr>
        <w:t xml:space="preserve">TRESCIENTOS NOVENTA Y SEIS MIL OCHOCIENTOS TREINTA Y NUEVE EUROS CON TREINTA Y OCHO CÉNTIMOS </w:t>
      </w:r>
      <w:r w:rsidR="0066174E">
        <w:rPr>
          <w:rStyle w:val="Textoennegrita"/>
          <w:rFonts w:ascii="Verdana" w:hAnsi="Verdana" w:cs="Courier New"/>
          <w:b w:val="0"/>
          <w:sz w:val="24"/>
          <w:szCs w:val="24"/>
          <w:shd w:val="clear" w:color="auto" w:fill="FFFFFF"/>
          <w:lang w:val="es-ES"/>
        </w:rPr>
        <w:t>(</w:t>
      </w:r>
      <w:r w:rsidR="0066174E" w:rsidRPr="0057549F">
        <w:rPr>
          <w:rFonts w:ascii="Verdana" w:hAnsi="Verdana" w:cs="Arial"/>
          <w:b/>
          <w:color w:val="000000"/>
          <w:sz w:val="24"/>
          <w:szCs w:val="24"/>
          <w:lang w:val="es-ES"/>
        </w:rPr>
        <w:t>396.839,38</w:t>
      </w:r>
      <w:r w:rsidR="0066174E" w:rsidRPr="0057549F">
        <w:rPr>
          <w:rFonts w:ascii="Verdana" w:hAnsi="Verdana" w:cs="Arial"/>
          <w:b/>
          <w:i/>
          <w:color w:val="000000"/>
          <w:sz w:val="24"/>
          <w:szCs w:val="24"/>
          <w:lang w:val="es-ES"/>
        </w:rPr>
        <w:t xml:space="preserve"> </w:t>
      </w:r>
      <w:r w:rsidR="0066174E" w:rsidRPr="0057549F">
        <w:rPr>
          <w:rStyle w:val="Textoennegrita"/>
          <w:rFonts w:ascii="Verdana" w:hAnsi="Verdana" w:cs="Courier New"/>
          <w:b w:val="0"/>
          <w:sz w:val="24"/>
          <w:szCs w:val="24"/>
          <w:shd w:val="clear" w:color="auto" w:fill="FFFFFF"/>
          <w:lang w:val="es-ES"/>
        </w:rPr>
        <w:t>€</w:t>
      </w:r>
      <w:r w:rsidR="0066174E" w:rsidRPr="00422805">
        <w:rPr>
          <w:rStyle w:val="Textoennegrita"/>
          <w:rFonts w:ascii="Verdana" w:hAnsi="Verdana" w:cs="Courier New"/>
          <w:b w:val="0"/>
          <w:sz w:val="24"/>
          <w:szCs w:val="24"/>
          <w:shd w:val="clear" w:color="auto" w:fill="FFFFFF"/>
          <w:lang w:val="es-ES"/>
        </w:rPr>
        <w:t>)</w:t>
      </w:r>
      <w:r w:rsidR="0066174E" w:rsidRPr="000A154A">
        <w:rPr>
          <w:rStyle w:val="Textoennegrita"/>
          <w:rFonts w:ascii="Verdana" w:hAnsi="Verdana" w:cs="Courier New"/>
          <w:b w:val="0"/>
          <w:sz w:val="24"/>
          <w:szCs w:val="24"/>
          <w:shd w:val="clear" w:color="auto" w:fill="FFFFFF"/>
          <w:lang w:val="es-ES"/>
        </w:rPr>
        <w:t xml:space="preserve"> </w:t>
      </w:r>
      <w:r w:rsidR="00F94117" w:rsidRPr="007C6FD6">
        <w:rPr>
          <w:rFonts w:ascii="Verdana" w:eastAsia="Times New Roman" w:hAnsi="Verdana" w:cs="Arial"/>
          <w:sz w:val="24"/>
          <w:szCs w:val="24"/>
          <w:lang w:val="es-ES"/>
        </w:rPr>
        <w:t xml:space="preserve">a que asciende la deuda, </w:t>
      </w:r>
      <w:r w:rsidR="00A14DEE" w:rsidRPr="007C6FD6">
        <w:rPr>
          <w:rFonts w:ascii="Verdana" w:eastAsia="Times New Roman" w:hAnsi="Verdana" w:cs="Arial"/>
          <w:sz w:val="24"/>
          <w:szCs w:val="24"/>
          <w:lang w:val="es-ES"/>
        </w:rPr>
        <w:t>imponiendo las costas al deudor, trasladando oficio al Registrador de la propiedad para que practique la procedente anotación preventiva de embargo.</w:t>
      </w:r>
    </w:p>
    <w:p w14:paraId="3FAC69A8" w14:textId="77777777" w:rsidR="00FF5DB6" w:rsidRDefault="00FF5DB6">
      <w:pPr>
        <w:shd w:val="clear" w:color="auto" w:fill="FFFFFF"/>
        <w:spacing w:after="0" w:line="360" w:lineRule="auto"/>
        <w:ind w:firstLine="708"/>
        <w:jc w:val="both"/>
        <w:rPr>
          <w:rFonts w:ascii="Verdana" w:eastAsia="Times New Roman" w:hAnsi="Verdana" w:cs="Arial"/>
          <w:sz w:val="24"/>
          <w:szCs w:val="24"/>
          <w:lang w:val="es-ES"/>
        </w:rPr>
      </w:pPr>
    </w:p>
    <w:p w14:paraId="545E33BD" w14:textId="77777777" w:rsidR="00FF5DB6" w:rsidRPr="00DE4D11" w:rsidRDefault="00DE4D11">
      <w:pPr>
        <w:shd w:val="clear" w:color="auto" w:fill="FFFFFF"/>
        <w:spacing w:after="0" w:line="360" w:lineRule="auto"/>
        <w:ind w:firstLine="708"/>
        <w:jc w:val="both"/>
        <w:rPr>
          <w:rFonts w:ascii="Verdana" w:eastAsia="Times New Roman" w:hAnsi="Verdana" w:cs="Arial"/>
          <w:sz w:val="24"/>
          <w:szCs w:val="24"/>
          <w:lang w:val="es-ES"/>
        </w:rPr>
      </w:pPr>
      <w:r w:rsidRPr="00DE4D11">
        <w:rPr>
          <w:rFonts w:ascii="Verdana" w:eastAsia="Times New Roman" w:hAnsi="Verdana" w:cs="Arial"/>
          <w:b/>
          <w:bCs/>
          <w:sz w:val="24"/>
          <w:szCs w:val="24"/>
          <w:lang w:val="es-ES"/>
        </w:rPr>
        <w:lastRenderedPageBreak/>
        <w:t>IGUALMENTE SUPLICO AL JUZGADO:</w:t>
      </w:r>
      <w:r w:rsidRPr="00DE4D11">
        <w:rPr>
          <w:rFonts w:ascii="Verdana" w:eastAsia="Times New Roman" w:hAnsi="Verdana" w:cs="Arial"/>
          <w:sz w:val="24"/>
          <w:szCs w:val="24"/>
          <w:lang w:val="es-ES"/>
        </w:rPr>
        <w:t xml:space="preserve"> Que se admita la caución ofrecida por esta parte, salvo que el tribunal la entienda innecesaria o acuerde otra </w:t>
      </w:r>
      <w:r>
        <w:rPr>
          <w:rFonts w:ascii="Verdana" w:eastAsia="Times New Roman" w:hAnsi="Verdana" w:cs="Arial"/>
          <w:sz w:val="24"/>
          <w:szCs w:val="24"/>
          <w:lang w:val="es-ES"/>
        </w:rPr>
        <w:t>distinta</w:t>
      </w:r>
      <w:r w:rsidRPr="00DE4D11">
        <w:rPr>
          <w:rFonts w:ascii="Verdana" w:eastAsia="Times New Roman" w:hAnsi="Verdana" w:cs="Arial"/>
          <w:sz w:val="24"/>
          <w:szCs w:val="24"/>
          <w:lang w:val="es-ES"/>
        </w:rPr>
        <w:t>.</w:t>
      </w:r>
    </w:p>
    <w:p w14:paraId="27D1C40A" w14:textId="77777777" w:rsidR="00A25B6D" w:rsidRDefault="00A25B6D">
      <w:pPr>
        <w:shd w:val="clear" w:color="auto" w:fill="FFFFFF"/>
        <w:spacing w:after="0" w:line="360" w:lineRule="auto"/>
        <w:ind w:firstLine="708"/>
        <w:jc w:val="both"/>
        <w:rPr>
          <w:ins w:id="377" w:author="ine" w:date="2017-10-20T08:09:00Z"/>
          <w:rFonts w:ascii="Verdana" w:eastAsia="Times New Roman" w:hAnsi="Verdana" w:cs="Arial"/>
          <w:sz w:val="24"/>
          <w:szCs w:val="24"/>
          <w:lang w:val="es-ES"/>
        </w:rPr>
      </w:pPr>
    </w:p>
    <w:p w14:paraId="05643440" w14:textId="77777777" w:rsidR="00D508C5" w:rsidRPr="007C6FD6" w:rsidRDefault="00655148">
      <w:pPr>
        <w:shd w:val="clear" w:color="auto" w:fill="FFFFFF"/>
        <w:spacing w:after="0" w:line="360" w:lineRule="auto"/>
        <w:ind w:firstLine="708"/>
        <w:jc w:val="both"/>
        <w:rPr>
          <w:rFonts w:ascii="Verdana" w:eastAsia="Times New Roman" w:hAnsi="Verdana" w:cs="Arial"/>
          <w:sz w:val="24"/>
          <w:szCs w:val="24"/>
          <w:lang w:val="es-ES"/>
        </w:rPr>
      </w:pPr>
      <w:bookmarkStart w:id="378" w:name="_GoBack"/>
      <w:bookmarkEnd w:id="378"/>
      <w:r w:rsidRPr="007C6FD6">
        <w:rPr>
          <w:rFonts w:ascii="Verdana" w:eastAsia="Times New Roman" w:hAnsi="Verdana" w:cs="Arial"/>
          <w:sz w:val="24"/>
          <w:szCs w:val="24"/>
          <w:lang w:val="es-ES"/>
        </w:rPr>
        <w:t xml:space="preserve">Es justicia que pido en Madrid a </w:t>
      </w:r>
      <w:r w:rsidR="004C268B" w:rsidRPr="007C6FD6">
        <w:rPr>
          <w:rFonts w:ascii="Verdana" w:eastAsia="Times New Roman" w:hAnsi="Verdana" w:cs="Arial"/>
          <w:sz w:val="24"/>
          <w:szCs w:val="24"/>
          <w:lang w:val="es-ES"/>
        </w:rPr>
        <w:fldChar w:fldCharType="begin"/>
      </w:r>
      <w:r w:rsidR="009A04B4" w:rsidRPr="007C6FD6">
        <w:rPr>
          <w:rFonts w:ascii="Verdana" w:eastAsia="Times New Roman" w:hAnsi="Verdana" w:cs="Arial"/>
          <w:sz w:val="24"/>
          <w:szCs w:val="24"/>
          <w:lang w:val="es-ES"/>
        </w:rPr>
        <w:instrText xml:space="preserve"> DATE  \@ "d' de 'MMMM' de 'yyyy"  \* MERGEFORMAT </w:instrText>
      </w:r>
      <w:r w:rsidR="004C268B" w:rsidRPr="007C6FD6">
        <w:rPr>
          <w:rFonts w:ascii="Verdana" w:eastAsia="Times New Roman" w:hAnsi="Verdana" w:cs="Arial"/>
          <w:sz w:val="24"/>
          <w:szCs w:val="24"/>
          <w:lang w:val="es-ES"/>
        </w:rPr>
        <w:fldChar w:fldCharType="separate"/>
      </w:r>
      <w:ins w:id="379" w:author="ine" w:date="2017-10-20T07:25:00Z">
        <w:r w:rsidR="00393480">
          <w:rPr>
            <w:rFonts w:ascii="Verdana" w:eastAsia="Times New Roman" w:hAnsi="Verdana" w:cs="Arial"/>
            <w:noProof/>
            <w:sz w:val="24"/>
            <w:szCs w:val="24"/>
            <w:lang w:val="es-ES"/>
          </w:rPr>
          <w:t>20 de octubre de 2017</w:t>
        </w:r>
      </w:ins>
      <w:del w:id="380" w:author="ine" w:date="2017-10-18T08:41:00Z">
        <w:r w:rsidR="000C002C" w:rsidDel="00980B32">
          <w:rPr>
            <w:rFonts w:ascii="Verdana" w:eastAsia="Times New Roman" w:hAnsi="Verdana" w:cs="Arial"/>
            <w:noProof/>
            <w:sz w:val="24"/>
            <w:szCs w:val="24"/>
            <w:lang w:val="es-ES"/>
          </w:rPr>
          <w:delText>17 de octubre de 2017</w:delText>
        </w:r>
      </w:del>
      <w:r w:rsidR="004C268B" w:rsidRPr="007C6FD6">
        <w:rPr>
          <w:rFonts w:ascii="Verdana" w:eastAsia="Times New Roman" w:hAnsi="Verdana" w:cs="Arial"/>
          <w:sz w:val="24"/>
          <w:szCs w:val="24"/>
          <w:lang w:val="es-ES"/>
        </w:rPr>
        <w:fldChar w:fldCharType="end"/>
      </w:r>
    </w:p>
    <w:p w14:paraId="70352E93" w14:textId="77777777" w:rsidR="00D508C5" w:rsidRPr="007C6FD6" w:rsidRDefault="00D508C5">
      <w:pPr>
        <w:shd w:val="clear" w:color="auto" w:fill="FFFFFF"/>
        <w:spacing w:after="0" w:line="360" w:lineRule="auto"/>
        <w:jc w:val="both"/>
        <w:rPr>
          <w:rFonts w:ascii="Verdana" w:eastAsia="Times New Roman" w:hAnsi="Verdana" w:cs="Arial"/>
          <w:color w:val="555555"/>
          <w:sz w:val="24"/>
          <w:szCs w:val="24"/>
          <w:lang w:val="es-ES" w:eastAsia="es-ES"/>
        </w:rPr>
      </w:pPr>
      <w:r w:rsidRPr="007C6FD6">
        <w:rPr>
          <w:rFonts w:ascii="Verdana" w:eastAsia="Times New Roman" w:hAnsi="Verdana" w:cs="Arial"/>
          <w:sz w:val="24"/>
          <w:szCs w:val="24"/>
          <w:lang w:val="es-ES"/>
        </w:rPr>
        <w:br/>
      </w:r>
      <w:r w:rsidRPr="007C6FD6">
        <w:rPr>
          <w:rFonts w:ascii="Verdana" w:eastAsia="Times New Roman" w:hAnsi="Verdana" w:cs="Arial"/>
          <w:color w:val="555555"/>
          <w:sz w:val="24"/>
          <w:szCs w:val="24"/>
          <w:bdr w:val="none" w:sz="0" w:space="0" w:color="auto" w:frame="1"/>
          <w:lang w:val="es-ES" w:eastAsia="es-ES"/>
        </w:rPr>
        <w:br/>
      </w:r>
    </w:p>
    <w:sectPr w:rsidR="00D508C5" w:rsidRPr="007C6FD6" w:rsidSect="00D43753">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E9DE3" w14:textId="77777777" w:rsidR="00E206B3" w:rsidRDefault="00E206B3" w:rsidP="002A5AFB">
      <w:pPr>
        <w:spacing w:after="0" w:line="240" w:lineRule="auto"/>
      </w:pPr>
      <w:r>
        <w:separator/>
      </w:r>
    </w:p>
  </w:endnote>
  <w:endnote w:type="continuationSeparator" w:id="0">
    <w:p w14:paraId="39382BC6" w14:textId="77777777" w:rsidR="00E206B3" w:rsidRDefault="00E206B3" w:rsidP="002A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anserif">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AFC8C" w14:textId="77777777" w:rsidR="007268F1" w:rsidRDefault="007268F1" w:rsidP="00C04FF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3D7511D" w14:textId="77777777" w:rsidR="007268F1" w:rsidRDefault="007268F1" w:rsidP="002A5AF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1751"/>
      <w:docPartObj>
        <w:docPartGallery w:val="Page Numbers (Bottom of Page)"/>
        <w:docPartUnique/>
      </w:docPartObj>
    </w:sdtPr>
    <w:sdtEndPr/>
    <w:sdtContent>
      <w:p w14:paraId="27AA9729" w14:textId="77777777" w:rsidR="0001519D" w:rsidRDefault="00CC5829">
        <w:pPr>
          <w:pStyle w:val="Piedepgina"/>
          <w:jc w:val="center"/>
        </w:pPr>
        <w:r>
          <w:fldChar w:fldCharType="begin"/>
        </w:r>
        <w:r>
          <w:instrText xml:space="preserve"> PAGE   \* MERGEFORMAT </w:instrText>
        </w:r>
        <w:r>
          <w:fldChar w:fldCharType="separate"/>
        </w:r>
        <w:r w:rsidR="00A25B6D">
          <w:rPr>
            <w:noProof/>
          </w:rPr>
          <w:t>25</w:t>
        </w:r>
        <w:r>
          <w:rPr>
            <w:noProof/>
          </w:rPr>
          <w:fldChar w:fldCharType="end"/>
        </w:r>
      </w:p>
    </w:sdtContent>
  </w:sdt>
  <w:p w14:paraId="5675CCEB" w14:textId="77777777" w:rsidR="007268F1" w:rsidRDefault="007268F1" w:rsidP="002A5AF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91465" w14:textId="77777777" w:rsidR="00E206B3" w:rsidRDefault="00E206B3" w:rsidP="002A5AFB">
      <w:pPr>
        <w:spacing w:after="0" w:line="240" w:lineRule="auto"/>
      </w:pPr>
      <w:r>
        <w:separator/>
      </w:r>
    </w:p>
  </w:footnote>
  <w:footnote w:type="continuationSeparator" w:id="0">
    <w:p w14:paraId="715C87C4" w14:textId="77777777" w:rsidR="00E206B3" w:rsidRDefault="00E206B3" w:rsidP="002A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23CD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6143BB"/>
    <w:multiLevelType w:val="hybridMultilevel"/>
    <w:tmpl w:val="F162050E"/>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 w15:restartNumberingAfterBreak="0">
    <w:nsid w:val="101F1655"/>
    <w:multiLevelType w:val="hybridMultilevel"/>
    <w:tmpl w:val="F25A1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B1C9C"/>
    <w:multiLevelType w:val="hybridMultilevel"/>
    <w:tmpl w:val="8EB2E37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4" w15:restartNumberingAfterBreak="0">
    <w:nsid w:val="150A4F0E"/>
    <w:multiLevelType w:val="hybridMultilevel"/>
    <w:tmpl w:val="2250D1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AA1AC8"/>
    <w:multiLevelType w:val="hybridMultilevel"/>
    <w:tmpl w:val="D6D41768"/>
    <w:lvl w:ilvl="0" w:tplc="757203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6C7A23"/>
    <w:multiLevelType w:val="hybridMultilevel"/>
    <w:tmpl w:val="0B0874C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92A60EB"/>
    <w:multiLevelType w:val="hybridMultilevel"/>
    <w:tmpl w:val="E85259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A5F3A3F"/>
    <w:multiLevelType w:val="hybridMultilevel"/>
    <w:tmpl w:val="F9F865E0"/>
    <w:lvl w:ilvl="0" w:tplc="5394C3BE">
      <w:start w:val="4"/>
      <w:numFmt w:val="bullet"/>
      <w:lvlText w:val="-"/>
      <w:lvlJc w:val="left"/>
      <w:pPr>
        <w:ind w:left="1068" w:hanging="360"/>
      </w:pPr>
      <w:rPr>
        <w:rFonts w:ascii="Verdana" w:eastAsia="Times New Roman" w:hAnsi="Verdana" w:cs="Aria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0E1584A"/>
    <w:multiLevelType w:val="hybridMultilevel"/>
    <w:tmpl w:val="A8929848"/>
    <w:lvl w:ilvl="0" w:tplc="0C0A0001">
      <w:start w:val="1"/>
      <w:numFmt w:val="bullet"/>
      <w:lvlText w:val=""/>
      <w:lvlJc w:val="left"/>
      <w:pPr>
        <w:ind w:left="1416" w:hanging="360"/>
      </w:pPr>
      <w:rPr>
        <w:rFonts w:ascii="Symbol" w:hAnsi="Symbol" w:hint="default"/>
      </w:rPr>
    </w:lvl>
    <w:lvl w:ilvl="1" w:tplc="0C0A0001">
      <w:start w:val="1"/>
      <w:numFmt w:val="bullet"/>
      <w:lvlText w:val=""/>
      <w:lvlJc w:val="left"/>
      <w:pPr>
        <w:ind w:left="2136" w:hanging="360"/>
      </w:pPr>
      <w:rPr>
        <w:rFonts w:ascii="Symbol" w:hAnsi="Symbol" w:hint="default"/>
      </w:rPr>
    </w:lvl>
    <w:lvl w:ilvl="2" w:tplc="0C0A001B" w:tentative="1">
      <w:start w:val="1"/>
      <w:numFmt w:val="lowerRoman"/>
      <w:lvlText w:val="%3."/>
      <w:lvlJc w:val="right"/>
      <w:pPr>
        <w:ind w:left="2856" w:hanging="180"/>
      </w:pPr>
    </w:lvl>
    <w:lvl w:ilvl="3" w:tplc="0C0A000F" w:tentative="1">
      <w:start w:val="1"/>
      <w:numFmt w:val="decimal"/>
      <w:lvlText w:val="%4."/>
      <w:lvlJc w:val="left"/>
      <w:pPr>
        <w:ind w:left="3576" w:hanging="360"/>
      </w:pPr>
    </w:lvl>
    <w:lvl w:ilvl="4" w:tplc="0C0A0019" w:tentative="1">
      <w:start w:val="1"/>
      <w:numFmt w:val="lowerLetter"/>
      <w:lvlText w:val="%5."/>
      <w:lvlJc w:val="left"/>
      <w:pPr>
        <w:ind w:left="4296" w:hanging="360"/>
      </w:pPr>
    </w:lvl>
    <w:lvl w:ilvl="5" w:tplc="0C0A001B" w:tentative="1">
      <w:start w:val="1"/>
      <w:numFmt w:val="lowerRoman"/>
      <w:lvlText w:val="%6."/>
      <w:lvlJc w:val="right"/>
      <w:pPr>
        <w:ind w:left="5016" w:hanging="180"/>
      </w:pPr>
    </w:lvl>
    <w:lvl w:ilvl="6" w:tplc="0C0A000F" w:tentative="1">
      <w:start w:val="1"/>
      <w:numFmt w:val="decimal"/>
      <w:lvlText w:val="%7."/>
      <w:lvlJc w:val="left"/>
      <w:pPr>
        <w:ind w:left="5736" w:hanging="360"/>
      </w:pPr>
    </w:lvl>
    <w:lvl w:ilvl="7" w:tplc="0C0A0019" w:tentative="1">
      <w:start w:val="1"/>
      <w:numFmt w:val="lowerLetter"/>
      <w:lvlText w:val="%8."/>
      <w:lvlJc w:val="left"/>
      <w:pPr>
        <w:ind w:left="6456" w:hanging="360"/>
      </w:pPr>
    </w:lvl>
    <w:lvl w:ilvl="8" w:tplc="0C0A001B" w:tentative="1">
      <w:start w:val="1"/>
      <w:numFmt w:val="lowerRoman"/>
      <w:lvlText w:val="%9."/>
      <w:lvlJc w:val="right"/>
      <w:pPr>
        <w:ind w:left="7176" w:hanging="180"/>
      </w:pPr>
    </w:lvl>
  </w:abstractNum>
  <w:abstractNum w:abstractNumId="10" w15:restartNumberingAfterBreak="0">
    <w:nsid w:val="398C6BC9"/>
    <w:multiLevelType w:val="hybridMultilevel"/>
    <w:tmpl w:val="BC56B4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E053A0"/>
    <w:multiLevelType w:val="hybridMultilevel"/>
    <w:tmpl w:val="D9D6A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D17F5B"/>
    <w:multiLevelType w:val="hybridMultilevel"/>
    <w:tmpl w:val="CEEEFB8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5FB851B3"/>
    <w:multiLevelType w:val="hybridMultilevel"/>
    <w:tmpl w:val="6332CDB4"/>
    <w:lvl w:ilvl="0" w:tplc="323EFD38">
      <w:start w:val="1"/>
      <w:numFmt w:val="upperRoman"/>
      <w:lvlText w:val="%1."/>
      <w:lvlJc w:val="righ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A71643"/>
    <w:multiLevelType w:val="hybridMultilevel"/>
    <w:tmpl w:val="982EC7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9A364CB"/>
    <w:multiLevelType w:val="hybridMultilevel"/>
    <w:tmpl w:val="F708753E"/>
    <w:lvl w:ilvl="0" w:tplc="AC5CC9F4">
      <w:numFmt w:val="bullet"/>
      <w:lvlText w:val="-"/>
      <w:lvlJc w:val="left"/>
      <w:pPr>
        <w:ind w:left="720" w:hanging="360"/>
      </w:pPr>
      <w:rPr>
        <w:rFonts w:ascii="Verdana" w:eastAsia="Calibri" w:hAnsi="Verdana" w:cs="Times New Roman" w:hint="default"/>
        <w:b/>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3639AB"/>
    <w:multiLevelType w:val="hybridMultilevel"/>
    <w:tmpl w:val="46BE6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C07A49"/>
    <w:multiLevelType w:val="hybridMultilevel"/>
    <w:tmpl w:val="D6D41768"/>
    <w:lvl w:ilvl="0" w:tplc="757203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497AB8"/>
    <w:multiLevelType w:val="hybridMultilevel"/>
    <w:tmpl w:val="41D88754"/>
    <w:lvl w:ilvl="0" w:tplc="0C0A0017">
      <w:start w:val="1"/>
      <w:numFmt w:val="lowerLetter"/>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8D73101"/>
    <w:multiLevelType w:val="hybridMultilevel"/>
    <w:tmpl w:val="51AE0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992301"/>
    <w:multiLevelType w:val="hybridMultilevel"/>
    <w:tmpl w:val="D00629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B56A00"/>
    <w:multiLevelType w:val="hybridMultilevel"/>
    <w:tmpl w:val="B71AF5B6"/>
    <w:lvl w:ilvl="0" w:tplc="576AFD9A">
      <w:start w:val="4"/>
      <w:numFmt w:val="bullet"/>
      <w:lvlText w:val="-"/>
      <w:lvlJc w:val="left"/>
      <w:pPr>
        <w:ind w:left="720" w:hanging="360"/>
      </w:pPr>
      <w:rPr>
        <w:rFonts w:ascii="Arial" w:eastAsia="Calibri"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1704AA"/>
    <w:multiLevelType w:val="hybridMultilevel"/>
    <w:tmpl w:val="3064BC10"/>
    <w:lvl w:ilvl="0" w:tplc="0C0A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22"/>
  </w:num>
  <w:num w:numId="2">
    <w:abstractNumId w:val="11"/>
  </w:num>
  <w:num w:numId="3">
    <w:abstractNumId w:val="0"/>
  </w:num>
  <w:num w:numId="4">
    <w:abstractNumId w:val="22"/>
  </w:num>
  <w:num w:numId="5">
    <w:abstractNumId w:val="8"/>
  </w:num>
  <w:num w:numId="6">
    <w:abstractNumId w:val="2"/>
  </w:num>
  <w:num w:numId="7">
    <w:abstractNumId w:val="17"/>
  </w:num>
  <w:num w:numId="8">
    <w:abstractNumId w:val="20"/>
  </w:num>
  <w:num w:numId="9">
    <w:abstractNumId w:val="9"/>
  </w:num>
  <w:num w:numId="10">
    <w:abstractNumId w:val="21"/>
  </w:num>
  <w:num w:numId="11">
    <w:abstractNumId w:val="15"/>
  </w:num>
  <w:num w:numId="12">
    <w:abstractNumId w:val="12"/>
  </w:num>
  <w:num w:numId="13">
    <w:abstractNumId w:val="3"/>
  </w:num>
  <w:num w:numId="14">
    <w:abstractNumId w:val="1"/>
  </w:num>
  <w:num w:numId="15">
    <w:abstractNumId w:val="5"/>
  </w:num>
  <w:num w:numId="16">
    <w:abstractNumId w:val="13"/>
  </w:num>
  <w:num w:numId="17">
    <w:abstractNumId w:val="14"/>
  </w:num>
  <w:num w:numId="18">
    <w:abstractNumId w:val="10"/>
  </w:num>
  <w:num w:numId="19">
    <w:abstractNumId w:val="7"/>
  </w:num>
  <w:num w:numId="20">
    <w:abstractNumId w:val="16"/>
  </w:num>
  <w:num w:numId="21">
    <w:abstractNumId w:val="19"/>
  </w:num>
  <w:num w:numId="22">
    <w:abstractNumId w:val="18"/>
  </w:num>
  <w:num w:numId="23">
    <w:abstractNumId w:val="4"/>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
    <w15:presenceInfo w15:providerId="None" w15:userId="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51"/>
    <w:rsid w:val="000042C9"/>
    <w:rsid w:val="0000439D"/>
    <w:rsid w:val="00006AA9"/>
    <w:rsid w:val="000078B8"/>
    <w:rsid w:val="00010417"/>
    <w:rsid w:val="00013821"/>
    <w:rsid w:val="0001519D"/>
    <w:rsid w:val="000167AF"/>
    <w:rsid w:val="00017780"/>
    <w:rsid w:val="00017A34"/>
    <w:rsid w:val="00017D57"/>
    <w:rsid w:val="00021BF5"/>
    <w:rsid w:val="00022A4E"/>
    <w:rsid w:val="00022D0D"/>
    <w:rsid w:val="00026D92"/>
    <w:rsid w:val="00033350"/>
    <w:rsid w:val="00037F8A"/>
    <w:rsid w:val="00041059"/>
    <w:rsid w:val="00044C03"/>
    <w:rsid w:val="000462EF"/>
    <w:rsid w:val="000468B3"/>
    <w:rsid w:val="00051E81"/>
    <w:rsid w:val="000532E2"/>
    <w:rsid w:val="00062533"/>
    <w:rsid w:val="00064AA6"/>
    <w:rsid w:val="0006574D"/>
    <w:rsid w:val="000702E8"/>
    <w:rsid w:val="000708BA"/>
    <w:rsid w:val="000729F0"/>
    <w:rsid w:val="000731AA"/>
    <w:rsid w:val="00075422"/>
    <w:rsid w:val="00075D8F"/>
    <w:rsid w:val="00076464"/>
    <w:rsid w:val="00077326"/>
    <w:rsid w:val="00077F9B"/>
    <w:rsid w:val="00080361"/>
    <w:rsid w:val="000827F1"/>
    <w:rsid w:val="00085FD5"/>
    <w:rsid w:val="00087445"/>
    <w:rsid w:val="00091110"/>
    <w:rsid w:val="00091463"/>
    <w:rsid w:val="00093140"/>
    <w:rsid w:val="00097288"/>
    <w:rsid w:val="000A02DA"/>
    <w:rsid w:val="000A08AD"/>
    <w:rsid w:val="000A08F7"/>
    <w:rsid w:val="000A0E27"/>
    <w:rsid w:val="000A154A"/>
    <w:rsid w:val="000A2B15"/>
    <w:rsid w:val="000A5324"/>
    <w:rsid w:val="000A5D11"/>
    <w:rsid w:val="000A613D"/>
    <w:rsid w:val="000A6511"/>
    <w:rsid w:val="000B1795"/>
    <w:rsid w:val="000B2A2E"/>
    <w:rsid w:val="000B2DE5"/>
    <w:rsid w:val="000B2E02"/>
    <w:rsid w:val="000B3951"/>
    <w:rsid w:val="000B4788"/>
    <w:rsid w:val="000B53F1"/>
    <w:rsid w:val="000B5493"/>
    <w:rsid w:val="000B62D1"/>
    <w:rsid w:val="000B6B13"/>
    <w:rsid w:val="000C002C"/>
    <w:rsid w:val="000C36F0"/>
    <w:rsid w:val="000C3CE1"/>
    <w:rsid w:val="000C496D"/>
    <w:rsid w:val="000D0213"/>
    <w:rsid w:val="000D053D"/>
    <w:rsid w:val="000D3294"/>
    <w:rsid w:val="000E0D55"/>
    <w:rsid w:val="000E1477"/>
    <w:rsid w:val="000E2690"/>
    <w:rsid w:val="000E3241"/>
    <w:rsid w:val="000E418A"/>
    <w:rsid w:val="000E66B6"/>
    <w:rsid w:val="000E6FB5"/>
    <w:rsid w:val="000F009C"/>
    <w:rsid w:val="000F2B72"/>
    <w:rsid w:val="000F3A33"/>
    <w:rsid w:val="000F5032"/>
    <w:rsid w:val="000F575E"/>
    <w:rsid w:val="000F6463"/>
    <w:rsid w:val="00100BFC"/>
    <w:rsid w:val="00101434"/>
    <w:rsid w:val="001025E7"/>
    <w:rsid w:val="00102952"/>
    <w:rsid w:val="00103BD9"/>
    <w:rsid w:val="00104115"/>
    <w:rsid w:val="0010512E"/>
    <w:rsid w:val="00113017"/>
    <w:rsid w:val="0011344B"/>
    <w:rsid w:val="00113456"/>
    <w:rsid w:val="001143D1"/>
    <w:rsid w:val="001149C1"/>
    <w:rsid w:val="00116155"/>
    <w:rsid w:val="001178D9"/>
    <w:rsid w:val="00117FD8"/>
    <w:rsid w:val="00120615"/>
    <w:rsid w:val="00120C5A"/>
    <w:rsid w:val="00121A75"/>
    <w:rsid w:val="0012352F"/>
    <w:rsid w:val="00123E34"/>
    <w:rsid w:val="00126B0A"/>
    <w:rsid w:val="00127FFB"/>
    <w:rsid w:val="00130D15"/>
    <w:rsid w:val="001326E6"/>
    <w:rsid w:val="0013272E"/>
    <w:rsid w:val="001340B9"/>
    <w:rsid w:val="001349B6"/>
    <w:rsid w:val="00134E65"/>
    <w:rsid w:val="00136FA4"/>
    <w:rsid w:val="0014088D"/>
    <w:rsid w:val="001411BC"/>
    <w:rsid w:val="00143700"/>
    <w:rsid w:val="001440F8"/>
    <w:rsid w:val="00144642"/>
    <w:rsid w:val="0015067E"/>
    <w:rsid w:val="00154E25"/>
    <w:rsid w:val="001578E2"/>
    <w:rsid w:val="001579E8"/>
    <w:rsid w:val="00157FA7"/>
    <w:rsid w:val="00161D83"/>
    <w:rsid w:val="00164EE8"/>
    <w:rsid w:val="00166663"/>
    <w:rsid w:val="00171001"/>
    <w:rsid w:val="001746D7"/>
    <w:rsid w:val="00175A8D"/>
    <w:rsid w:val="00177256"/>
    <w:rsid w:val="00180382"/>
    <w:rsid w:val="00182D72"/>
    <w:rsid w:val="001838D6"/>
    <w:rsid w:val="00184553"/>
    <w:rsid w:val="00186C38"/>
    <w:rsid w:val="00191A6D"/>
    <w:rsid w:val="001926DF"/>
    <w:rsid w:val="001939BD"/>
    <w:rsid w:val="001957D8"/>
    <w:rsid w:val="00196C29"/>
    <w:rsid w:val="001973A8"/>
    <w:rsid w:val="001A27D5"/>
    <w:rsid w:val="001A2BB8"/>
    <w:rsid w:val="001A3F23"/>
    <w:rsid w:val="001A55A9"/>
    <w:rsid w:val="001A5DF8"/>
    <w:rsid w:val="001B1482"/>
    <w:rsid w:val="001B15C3"/>
    <w:rsid w:val="001B2618"/>
    <w:rsid w:val="001B2ACA"/>
    <w:rsid w:val="001B580E"/>
    <w:rsid w:val="001B60F2"/>
    <w:rsid w:val="001B63DE"/>
    <w:rsid w:val="001C0670"/>
    <w:rsid w:val="001C19DF"/>
    <w:rsid w:val="001C3228"/>
    <w:rsid w:val="001C6FAC"/>
    <w:rsid w:val="001D2D3E"/>
    <w:rsid w:val="001D3B08"/>
    <w:rsid w:val="001D3D5E"/>
    <w:rsid w:val="001D4595"/>
    <w:rsid w:val="001D6E34"/>
    <w:rsid w:val="001E04F5"/>
    <w:rsid w:val="001E096C"/>
    <w:rsid w:val="001E14CC"/>
    <w:rsid w:val="001E1978"/>
    <w:rsid w:val="001E1D6F"/>
    <w:rsid w:val="001E25F3"/>
    <w:rsid w:val="001E2FD6"/>
    <w:rsid w:val="001E3088"/>
    <w:rsid w:val="001E549C"/>
    <w:rsid w:val="001E65A5"/>
    <w:rsid w:val="001E6939"/>
    <w:rsid w:val="001F0C46"/>
    <w:rsid w:val="001F2991"/>
    <w:rsid w:val="001F71B2"/>
    <w:rsid w:val="001F7B16"/>
    <w:rsid w:val="00202955"/>
    <w:rsid w:val="00202D88"/>
    <w:rsid w:val="00205DBC"/>
    <w:rsid w:val="002074C2"/>
    <w:rsid w:val="002078C7"/>
    <w:rsid w:val="00207B9C"/>
    <w:rsid w:val="00212CC3"/>
    <w:rsid w:val="00212CF4"/>
    <w:rsid w:val="00214090"/>
    <w:rsid w:val="00214D90"/>
    <w:rsid w:val="0022092F"/>
    <w:rsid w:val="0022134B"/>
    <w:rsid w:val="002225B1"/>
    <w:rsid w:val="00222F06"/>
    <w:rsid w:val="0022317B"/>
    <w:rsid w:val="00223905"/>
    <w:rsid w:val="00224C7B"/>
    <w:rsid w:val="00226E38"/>
    <w:rsid w:val="00234222"/>
    <w:rsid w:val="002343C7"/>
    <w:rsid w:val="0023460E"/>
    <w:rsid w:val="00234698"/>
    <w:rsid w:val="00234C68"/>
    <w:rsid w:val="00235C3B"/>
    <w:rsid w:val="00235E13"/>
    <w:rsid w:val="00235FF9"/>
    <w:rsid w:val="00236003"/>
    <w:rsid w:val="00236F4B"/>
    <w:rsid w:val="00237064"/>
    <w:rsid w:val="00237B1B"/>
    <w:rsid w:val="00240247"/>
    <w:rsid w:val="002420BD"/>
    <w:rsid w:val="0024218C"/>
    <w:rsid w:val="00247E6A"/>
    <w:rsid w:val="00250980"/>
    <w:rsid w:val="00250FC5"/>
    <w:rsid w:val="00253454"/>
    <w:rsid w:val="002538F6"/>
    <w:rsid w:val="00253A3B"/>
    <w:rsid w:val="00254A6C"/>
    <w:rsid w:val="00254E30"/>
    <w:rsid w:val="00254ECA"/>
    <w:rsid w:val="00255996"/>
    <w:rsid w:val="00255C0D"/>
    <w:rsid w:val="00263730"/>
    <w:rsid w:val="002653AD"/>
    <w:rsid w:val="00265C2A"/>
    <w:rsid w:val="002662FF"/>
    <w:rsid w:val="00266A2B"/>
    <w:rsid w:val="00270DB9"/>
    <w:rsid w:val="00273B8E"/>
    <w:rsid w:val="002765D6"/>
    <w:rsid w:val="00280683"/>
    <w:rsid w:val="00281EDE"/>
    <w:rsid w:val="0028273E"/>
    <w:rsid w:val="00284259"/>
    <w:rsid w:val="00284807"/>
    <w:rsid w:val="00284971"/>
    <w:rsid w:val="002873F9"/>
    <w:rsid w:val="002914CD"/>
    <w:rsid w:val="00292CD0"/>
    <w:rsid w:val="00293E53"/>
    <w:rsid w:val="00294C29"/>
    <w:rsid w:val="002951C2"/>
    <w:rsid w:val="002961FD"/>
    <w:rsid w:val="002A034A"/>
    <w:rsid w:val="002A0568"/>
    <w:rsid w:val="002A1323"/>
    <w:rsid w:val="002A5041"/>
    <w:rsid w:val="002A5A5D"/>
    <w:rsid w:val="002A5AFB"/>
    <w:rsid w:val="002B4A57"/>
    <w:rsid w:val="002B5EDF"/>
    <w:rsid w:val="002C1D8D"/>
    <w:rsid w:val="002C2B2C"/>
    <w:rsid w:val="002C2F20"/>
    <w:rsid w:val="002C653F"/>
    <w:rsid w:val="002C6708"/>
    <w:rsid w:val="002D206B"/>
    <w:rsid w:val="002D6696"/>
    <w:rsid w:val="002D7298"/>
    <w:rsid w:val="002E0DCA"/>
    <w:rsid w:val="002E22FA"/>
    <w:rsid w:val="002E24C9"/>
    <w:rsid w:val="002E28A6"/>
    <w:rsid w:val="002E2C6F"/>
    <w:rsid w:val="002E6018"/>
    <w:rsid w:val="002E6101"/>
    <w:rsid w:val="002F0095"/>
    <w:rsid w:val="002F0138"/>
    <w:rsid w:val="002F08C3"/>
    <w:rsid w:val="002F0A93"/>
    <w:rsid w:val="002F4873"/>
    <w:rsid w:val="002F656D"/>
    <w:rsid w:val="002F7E4A"/>
    <w:rsid w:val="002F7F6A"/>
    <w:rsid w:val="00301BC9"/>
    <w:rsid w:val="0031000C"/>
    <w:rsid w:val="003102D3"/>
    <w:rsid w:val="0031066E"/>
    <w:rsid w:val="003136AE"/>
    <w:rsid w:val="00314DCC"/>
    <w:rsid w:val="0032081A"/>
    <w:rsid w:val="0032429B"/>
    <w:rsid w:val="00325C91"/>
    <w:rsid w:val="00330DAF"/>
    <w:rsid w:val="00331C1C"/>
    <w:rsid w:val="00331C73"/>
    <w:rsid w:val="0033418A"/>
    <w:rsid w:val="00335256"/>
    <w:rsid w:val="00340A15"/>
    <w:rsid w:val="00341221"/>
    <w:rsid w:val="00345171"/>
    <w:rsid w:val="00346582"/>
    <w:rsid w:val="00346CD5"/>
    <w:rsid w:val="00346DFC"/>
    <w:rsid w:val="00347335"/>
    <w:rsid w:val="003473CA"/>
    <w:rsid w:val="0035247C"/>
    <w:rsid w:val="0035625A"/>
    <w:rsid w:val="00357D70"/>
    <w:rsid w:val="00357FFA"/>
    <w:rsid w:val="00362C8B"/>
    <w:rsid w:val="00363E82"/>
    <w:rsid w:val="003666BE"/>
    <w:rsid w:val="0037251B"/>
    <w:rsid w:val="0037309A"/>
    <w:rsid w:val="0037399B"/>
    <w:rsid w:val="00381C7B"/>
    <w:rsid w:val="0038270D"/>
    <w:rsid w:val="00392160"/>
    <w:rsid w:val="003921A9"/>
    <w:rsid w:val="00392F5D"/>
    <w:rsid w:val="00393480"/>
    <w:rsid w:val="00393D2B"/>
    <w:rsid w:val="003947AF"/>
    <w:rsid w:val="003950F9"/>
    <w:rsid w:val="00395ACC"/>
    <w:rsid w:val="00397F7F"/>
    <w:rsid w:val="003A0BBD"/>
    <w:rsid w:val="003A16E5"/>
    <w:rsid w:val="003A21D4"/>
    <w:rsid w:val="003A2A1C"/>
    <w:rsid w:val="003A36E9"/>
    <w:rsid w:val="003A51FC"/>
    <w:rsid w:val="003A5700"/>
    <w:rsid w:val="003B16B2"/>
    <w:rsid w:val="003B31C4"/>
    <w:rsid w:val="003B390E"/>
    <w:rsid w:val="003B5C63"/>
    <w:rsid w:val="003C0CEC"/>
    <w:rsid w:val="003C7774"/>
    <w:rsid w:val="003D1F37"/>
    <w:rsid w:val="003D26D2"/>
    <w:rsid w:val="003D2BCB"/>
    <w:rsid w:val="003D2D15"/>
    <w:rsid w:val="003D37FF"/>
    <w:rsid w:val="003D4AD5"/>
    <w:rsid w:val="003D550A"/>
    <w:rsid w:val="003D6FDA"/>
    <w:rsid w:val="003D704A"/>
    <w:rsid w:val="003E0C02"/>
    <w:rsid w:val="003E13D9"/>
    <w:rsid w:val="003E157E"/>
    <w:rsid w:val="003E64EE"/>
    <w:rsid w:val="003F095E"/>
    <w:rsid w:val="003F33E2"/>
    <w:rsid w:val="00400868"/>
    <w:rsid w:val="00404804"/>
    <w:rsid w:val="004062C4"/>
    <w:rsid w:val="00407ADC"/>
    <w:rsid w:val="00414596"/>
    <w:rsid w:val="0041538C"/>
    <w:rsid w:val="004153FD"/>
    <w:rsid w:val="004163AC"/>
    <w:rsid w:val="00416423"/>
    <w:rsid w:val="004165E1"/>
    <w:rsid w:val="00416D8A"/>
    <w:rsid w:val="00420AE8"/>
    <w:rsid w:val="00422805"/>
    <w:rsid w:val="00422D9F"/>
    <w:rsid w:val="00423BDD"/>
    <w:rsid w:val="004244CD"/>
    <w:rsid w:val="0042456A"/>
    <w:rsid w:val="004253CB"/>
    <w:rsid w:val="004256E2"/>
    <w:rsid w:val="00426044"/>
    <w:rsid w:val="00427224"/>
    <w:rsid w:val="004304F0"/>
    <w:rsid w:val="0043385A"/>
    <w:rsid w:val="004355D9"/>
    <w:rsid w:val="00436D36"/>
    <w:rsid w:val="004408DA"/>
    <w:rsid w:val="00442844"/>
    <w:rsid w:val="00443D4C"/>
    <w:rsid w:val="00445640"/>
    <w:rsid w:val="00447836"/>
    <w:rsid w:val="004525A0"/>
    <w:rsid w:val="00452C66"/>
    <w:rsid w:val="004547EB"/>
    <w:rsid w:val="0045513A"/>
    <w:rsid w:val="004565D5"/>
    <w:rsid w:val="0046132E"/>
    <w:rsid w:val="0046296D"/>
    <w:rsid w:val="00462A8A"/>
    <w:rsid w:val="00463A92"/>
    <w:rsid w:val="004703AB"/>
    <w:rsid w:val="00470A09"/>
    <w:rsid w:val="004713D5"/>
    <w:rsid w:val="00472A04"/>
    <w:rsid w:val="00474903"/>
    <w:rsid w:val="00480E4D"/>
    <w:rsid w:val="004827D0"/>
    <w:rsid w:val="00485C72"/>
    <w:rsid w:val="00486863"/>
    <w:rsid w:val="0048797C"/>
    <w:rsid w:val="00487C08"/>
    <w:rsid w:val="00490EE5"/>
    <w:rsid w:val="0049184E"/>
    <w:rsid w:val="004935EB"/>
    <w:rsid w:val="00494597"/>
    <w:rsid w:val="00494C38"/>
    <w:rsid w:val="00495880"/>
    <w:rsid w:val="00496F43"/>
    <w:rsid w:val="004A0146"/>
    <w:rsid w:val="004A033B"/>
    <w:rsid w:val="004A0EF6"/>
    <w:rsid w:val="004A29D9"/>
    <w:rsid w:val="004A2F43"/>
    <w:rsid w:val="004A4102"/>
    <w:rsid w:val="004A431F"/>
    <w:rsid w:val="004B0675"/>
    <w:rsid w:val="004B495F"/>
    <w:rsid w:val="004B4BD2"/>
    <w:rsid w:val="004B4D7C"/>
    <w:rsid w:val="004B531C"/>
    <w:rsid w:val="004B6E71"/>
    <w:rsid w:val="004B7DF7"/>
    <w:rsid w:val="004C1D91"/>
    <w:rsid w:val="004C1F7E"/>
    <w:rsid w:val="004C268B"/>
    <w:rsid w:val="004C2B44"/>
    <w:rsid w:val="004C3B14"/>
    <w:rsid w:val="004C4BA9"/>
    <w:rsid w:val="004C4D62"/>
    <w:rsid w:val="004C5B39"/>
    <w:rsid w:val="004C6C2E"/>
    <w:rsid w:val="004C7500"/>
    <w:rsid w:val="004D2036"/>
    <w:rsid w:val="004D294F"/>
    <w:rsid w:val="004D48AD"/>
    <w:rsid w:val="004D4F66"/>
    <w:rsid w:val="004D5BAC"/>
    <w:rsid w:val="004E0248"/>
    <w:rsid w:val="004E3586"/>
    <w:rsid w:val="004E4282"/>
    <w:rsid w:val="004E68F8"/>
    <w:rsid w:val="004E77EB"/>
    <w:rsid w:val="004F11D4"/>
    <w:rsid w:val="004F1589"/>
    <w:rsid w:val="004F3413"/>
    <w:rsid w:val="004F5211"/>
    <w:rsid w:val="004F7B0D"/>
    <w:rsid w:val="00500D80"/>
    <w:rsid w:val="00503258"/>
    <w:rsid w:val="0050399E"/>
    <w:rsid w:val="0050436F"/>
    <w:rsid w:val="00505135"/>
    <w:rsid w:val="005067AF"/>
    <w:rsid w:val="0051324E"/>
    <w:rsid w:val="00514F6B"/>
    <w:rsid w:val="0051538A"/>
    <w:rsid w:val="005167C6"/>
    <w:rsid w:val="00521EFD"/>
    <w:rsid w:val="005220DD"/>
    <w:rsid w:val="00532C51"/>
    <w:rsid w:val="005342C3"/>
    <w:rsid w:val="00535186"/>
    <w:rsid w:val="0053632B"/>
    <w:rsid w:val="005375AE"/>
    <w:rsid w:val="00545B2D"/>
    <w:rsid w:val="00546C4C"/>
    <w:rsid w:val="00547720"/>
    <w:rsid w:val="005478F8"/>
    <w:rsid w:val="005506FF"/>
    <w:rsid w:val="00551E88"/>
    <w:rsid w:val="005532DE"/>
    <w:rsid w:val="00553FFD"/>
    <w:rsid w:val="00560195"/>
    <w:rsid w:val="00561658"/>
    <w:rsid w:val="0056682C"/>
    <w:rsid w:val="005669A5"/>
    <w:rsid w:val="00571175"/>
    <w:rsid w:val="005721DE"/>
    <w:rsid w:val="0057549F"/>
    <w:rsid w:val="0058018B"/>
    <w:rsid w:val="00582BF2"/>
    <w:rsid w:val="00584A24"/>
    <w:rsid w:val="00585D95"/>
    <w:rsid w:val="005861E5"/>
    <w:rsid w:val="005879D1"/>
    <w:rsid w:val="00590543"/>
    <w:rsid w:val="0059122C"/>
    <w:rsid w:val="0059458A"/>
    <w:rsid w:val="005946E3"/>
    <w:rsid w:val="00595FF0"/>
    <w:rsid w:val="005A0F11"/>
    <w:rsid w:val="005A2EB8"/>
    <w:rsid w:val="005A3BF4"/>
    <w:rsid w:val="005A4D72"/>
    <w:rsid w:val="005A5B6B"/>
    <w:rsid w:val="005A6088"/>
    <w:rsid w:val="005B06D2"/>
    <w:rsid w:val="005B31D1"/>
    <w:rsid w:val="005B57B7"/>
    <w:rsid w:val="005C1724"/>
    <w:rsid w:val="005C2BF9"/>
    <w:rsid w:val="005C3289"/>
    <w:rsid w:val="005C3DFC"/>
    <w:rsid w:val="005C41CD"/>
    <w:rsid w:val="005C46FA"/>
    <w:rsid w:val="005C6120"/>
    <w:rsid w:val="005C7A05"/>
    <w:rsid w:val="005C7FBA"/>
    <w:rsid w:val="005D0CE7"/>
    <w:rsid w:val="005D1D98"/>
    <w:rsid w:val="005D1F52"/>
    <w:rsid w:val="005D2E3E"/>
    <w:rsid w:val="005D7420"/>
    <w:rsid w:val="005E1010"/>
    <w:rsid w:val="005E2872"/>
    <w:rsid w:val="005E436C"/>
    <w:rsid w:val="005E446B"/>
    <w:rsid w:val="005E47E7"/>
    <w:rsid w:val="005E6207"/>
    <w:rsid w:val="005E6A5F"/>
    <w:rsid w:val="005E7B8A"/>
    <w:rsid w:val="005F00D1"/>
    <w:rsid w:val="005F0C09"/>
    <w:rsid w:val="005F2017"/>
    <w:rsid w:val="005F22D4"/>
    <w:rsid w:val="005F332B"/>
    <w:rsid w:val="005F3D27"/>
    <w:rsid w:val="005F4685"/>
    <w:rsid w:val="00601E09"/>
    <w:rsid w:val="0060320D"/>
    <w:rsid w:val="00606179"/>
    <w:rsid w:val="00606462"/>
    <w:rsid w:val="00611A79"/>
    <w:rsid w:val="00612EB5"/>
    <w:rsid w:val="006133A9"/>
    <w:rsid w:val="00613F9E"/>
    <w:rsid w:val="00614A96"/>
    <w:rsid w:val="00615612"/>
    <w:rsid w:val="006157DA"/>
    <w:rsid w:val="006166A3"/>
    <w:rsid w:val="00622448"/>
    <w:rsid w:val="00623A01"/>
    <w:rsid w:val="00623B47"/>
    <w:rsid w:val="00623D39"/>
    <w:rsid w:val="006278AD"/>
    <w:rsid w:val="0063113C"/>
    <w:rsid w:val="00631753"/>
    <w:rsid w:val="006340F8"/>
    <w:rsid w:val="00635943"/>
    <w:rsid w:val="0064172F"/>
    <w:rsid w:val="00641AA1"/>
    <w:rsid w:val="006427CB"/>
    <w:rsid w:val="0064638A"/>
    <w:rsid w:val="0065059B"/>
    <w:rsid w:val="006517E5"/>
    <w:rsid w:val="006533F1"/>
    <w:rsid w:val="00654345"/>
    <w:rsid w:val="00655148"/>
    <w:rsid w:val="006552CD"/>
    <w:rsid w:val="006559E9"/>
    <w:rsid w:val="00655F25"/>
    <w:rsid w:val="00656781"/>
    <w:rsid w:val="00656EC1"/>
    <w:rsid w:val="00660995"/>
    <w:rsid w:val="00660B57"/>
    <w:rsid w:val="00660CEE"/>
    <w:rsid w:val="0066174E"/>
    <w:rsid w:val="0066236F"/>
    <w:rsid w:val="006623FA"/>
    <w:rsid w:val="00662623"/>
    <w:rsid w:val="006628D6"/>
    <w:rsid w:val="00662934"/>
    <w:rsid w:val="006672F7"/>
    <w:rsid w:val="006716FA"/>
    <w:rsid w:val="00674129"/>
    <w:rsid w:val="0067558E"/>
    <w:rsid w:val="00676273"/>
    <w:rsid w:val="00680291"/>
    <w:rsid w:val="0068169D"/>
    <w:rsid w:val="006818F6"/>
    <w:rsid w:val="00681FCE"/>
    <w:rsid w:val="00686918"/>
    <w:rsid w:val="00693770"/>
    <w:rsid w:val="00694033"/>
    <w:rsid w:val="006951DF"/>
    <w:rsid w:val="00695D16"/>
    <w:rsid w:val="006975A4"/>
    <w:rsid w:val="006A20A0"/>
    <w:rsid w:val="006A3133"/>
    <w:rsid w:val="006A4274"/>
    <w:rsid w:val="006A7BBA"/>
    <w:rsid w:val="006A7C54"/>
    <w:rsid w:val="006B15F6"/>
    <w:rsid w:val="006B1FBB"/>
    <w:rsid w:val="006B3159"/>
    <w:rsid w:val="006B37DA"/>
    <w:rsid w:val="006B39C3"/>
    <w:rsid w:val="006B7253"/>
    <w:rsid w:val="006B7317"/>
    <w:rsid w:val="006B73C8"/>
    <w:rsid w:val="006C1BEA"/>
    <w:rsid w:val="006C6F1C"/>
    <w:rsid w:val="006D1606"/>
    <w:rsid w:val="006D181D"/>
    <w:rsid w:val="006D4926"/>
    <w:rsid w:val="006D4CC0"/>
    <w:rsid w:val="006D7B97"/>
    <w:rsid w:val="006E116F"/>
    <w:rsid w:val="006E3002"/>
    <w:rsid w:val="006E4CE2"/>
    <w:rsid w:val="006E5D6B"/>
    <w:rsid w:val="006E6426"/>
    <w:rsid w:val="006E7222"/>
    <w:rsid w:val="006F22F9"/>
    <w:rsid w:val="006F3C26"/>
    <w:rsid w:val="006F496C"/>
    <w:rsid w:val="006F5E3F"/>
    <w:rsid w:val="006F6212"/>
    <w:rsid w:val="006F6FFA"/>
    <w:rsid w:val="00700C71"/>
    <w:rsid w:val="00702858"/>
    <w:rsid w:val="007033DC"/>
    <w:rsid w:val="0070464A"/>
    <w:rsid w:val="007055A2"/>
    <w:rsid w:val="00705941"/>
    <w:rsid w:val="0071329D"/>
    <w:rsid w:val="007134AA"/>
    <w:rsid w:val="00717016"/>
    <w:rsid w:val="00717498"/>
    <w:rsid w:val="0071756E"/>
    <w:rsid w:val="00721E17"/>
    <w:rsid w:val="00722DEB"/>
    <w:rsid w:val="0072565D"/>
    <w:rsid w:val="0072610C"/>
    <w:rsid w:val="007268F1"/>
    <w:rsid w:val="00734862"/>
    <w:rsid w:val="00735011"/>
    <w:rsid w:val="00743279"/>
    <w:rsid w:val="00743EF7"/>
    <w:rsid w:val="00744B62"/>
    <w:rsid w:val="00744BDD"/>
    <w:rsid w:val="0074650C"/>
    <w:rsid w:val="007469D4"/>
    <w:rsid w:val="007564D3"/>
    <w:rsid w:val="007605B5"/>
    <w:rsid w:val="0076107C"/>
    <w:rsid w:val="00761F57"/>
    <w:rsid w:val="00763AF9"/>
    <w:rsid w:val="007675BE"/>
    <w:rsid w:val="0076795B"/>
    <w:rsid w:val="0077280C"/>
    <w:rsid w:val="007735EE"/>
    <w:rsid w:val="007762A8"/>
    <w:rsid w:val="00776738"/>
    <w:rsid w:val="0078189D"/>
    <w:rsid w:val="00784E40"/>
    <w:rsid w:val="007865AC"/>
    <w:rsid w:val="00786C1E"/>
    <w:rsid w:val="00787777"/>
    <w:rsid w:val="00790EE3"/>
    <w:rsid w:val="00792C4F"/>
    <w:rsid w:val="00793221"/>
    <w:rsid w:val="00794D43"/>
    <w:rsid w:val="00795A3F"/>
    <w:rsid w:val="007965B4"/>
    <w:rsid w:val="007A01A2"/>
    <w:rsid w:val="007A1F99"/>
    <w:rsid w:val="007A6003"/>
    <w:rsid w:val="007A7FFB"/>
    <w:rsid w:val="007B1335"/>
    <w:rsid w:val="007B2F83"/>
    <w:rsid w:val="007B303A"/>
    <w:rsid w:val="007B3F7E"/>
    <w:rsid w:val="007B4F6F"/>
    <w:rsid w:val="007B5BD8"/>
    <w:rsid w:val="007B5D1E"/>
    <w:rsid w:val="007B73A8"/>
    <w:rsid w:val="007B7841"/>
    <w:rsid w:val="007B78CE"/>
    <w:rsid w:val="007C087C"/>
    <w:rsid w:val="007C0EB0"/>
    <w:rsid w:val="007C449B"/>
    <w:rsid w:val="007C6FD6"/>
    <w:rsid w:val="007C777B"/>
    <w:rsid w:val="007C7F90"/>
    <w:rsid w:val="007D0151"/>
    <w:rsid w:val="007D2AC3"/>
    <w:rsid w:val="007D5244"/>
    <w:rsid w:val="007E0CB2"/>
    <w:rsid w:val="007E2173"/>
    <w:rsid w:val="007E31ED"/>
    <w:rsid w:val="007F1A13"/>
    <w:rsid w:val="007F4321"/>
    <w:rsid w:val="007F7613"/>
    <w:rsid w:val="007F76A9"/>
    <w:rsid w:val="007F7A96"/>
    <w:rsid w:val="00800AD2"/>
    <w:rsid w:val="00802059"/>
    <w:rsid w:val="008030B0"/>
    <w:rsid w:val="00806C6F"/>
    <w:rsid w:val="0081095E"/>
    <w:rsid w:val="00810AE0"/>
    <w:rsid w:val="008153FE"/>
    <w:rsid w:val="008159DA"/>
    <w:rsid w:val="008163B6"/>
    <w:rsid w:val="008203AE"/>
    <w:rsid w:val="008224A3"/>
    <w:rsid w:val="00822C1E"/>
    <w:rsid w:val="00833E62"/>
    <w:rsid w:val="008341C7"/>
    <w:rsid w:val="008350F0"/>
    <w:rsid w:val="00835502"/>
    <w:rsid w:val="008371DB"/>
    <w:rsid w:val="00837704"/>
    <w:rsid w:val="008421AC"/>
    <w:rsid w:val="00843102"/>
    <w:rsid w:val="00843888"/>
    <w:rsid w:val="00847F79"/>
    <w:rsid w:val="00853C22"/>
    <w:rsid w:val="008543F7"/>
    <w:rsid w:val="008547ED"/>
    <w:rsid w:val="00857EB3"/>
    <w:rsid w:val="0086025A"/>
    <w:rsid w:val="00867297"/>
    <w:rsid w:val="008751CF"/>
    <w:rsid w:val="00876674"/>
    <w:rsid w:val="00876AA2"/>
    <w:rsid w:val="00877F0E"/>
    <w:rsid w:val="0088071B"/>
    <w:rsid w:val="0088235A"/>
    <w:rsid w:val="00884A2A"/>
    <w:rsid w:val="0088765B"/>
    <w:rsid w:val="00887DC7"/>
    <w:rsid w:val="008906FC"/>
    <w:rsid w:val="00891558"/>
    <w:rsid w:val="0089180C"/>
    <w:rsid w:val="00892762"/>
    <w:rsid w:val="00892E53"/>
    <w:rsid w:val="008938B7"/>
    <w:rsid w:val="00895679"/>
    <w:rsid w:val="008972D7"/>
    <w:rsid w:val="00897F37"/>
    <w:rsid w:val="008A0B29"/>
    <w:rsid w:val="008A19E7"/>
    <w:rsid w:val="008A4A66"/>
    <w:rsid w:val="008A5874"/>
    <w:rsid w:val="008A6618"/>
    <w:rsid w:val="008A79DF"/>
    <w:rsid w:val="008A7AC0"/>
    <w:rsid w:val="008B0DCB"/>
    <w:rsid w:val="008B3F82"/>
    <w:rsid w:val="008B437B"/>
    <w:rsid w:val="008B5634"/>
    <w:rsid w:val="008B65E2"/>
    <w:rsid w:val="008B721D"/>
    <w:rsid w:val="008B7499"/>
    <w:rsid w:val="008C17C3"/>
    <w:rsid w:val="008C30C1"/>
    <w:rsid w:val="008C691B"/>
    <w:rsid w:val="008C70E3"/>
    <w:rsid w:val="008C76F3"/>
    <w:rsid w:val="008D200B"/>
    <w:rsid w:val="008D226A"/>
    <w:rsid w:val="008D2B21"/>
    <w:rsid w:val="008D36F7"/>
    <w:rsid w:val="008D378B"/>
    <w:rsid w:val="008D479D"/>
    <w:rsid w:val="008D7354"/>
    <w:rsid w:val="008D771B"/>
    <w:rsid w:val="008E2BBD"/>
    <w:rsid w:val="008E3A7C"/>
    <w:rsid w:val="008E4B94"/>
    <w:rsid w:val="008E647A"/>
    <w:rsid w:val="008E7AFC"/>
    <w:rsid w:val="008F32C3"/>
    <w:rsid w:val="008F35AC"/>
    <w:rsid w:val="008F4441"/>
    <w:rsid w:val="008F4483"/>
    <w:rsid w:val="008F485D"/>
    <w:rsid w:val="008F64F9"/>
    <w:rsid w:val="00901973"/>
    <w:rsid w:val="00903B95"/>
    <w:rsid w:val="009047E9"/>
    <w:rsid w:val="009112E2"/>
    <w:rsid w:val="009119AF"/>
    <w:rsid w:val="00925BE7"/>
    <w:rsid w:val="00930210"/>
    <w:rsid w:val="009311D4"/>
    <w:rsid w:val="00934613"/>
    <w:rsid w:val="0093596C"/>
    <w:rsid w:val="00935E60"/>
    <w:rsid w:val="00937019"/>
    <w:rsid w:val="00940192"/>
    <w:rsid w:val="009404DC"/>
    <w:rsid w:val="00940F0A"/>
    <w:rsid w:val="00941204"/>
    <w:rsid w:val="0094236B"/>
    <w:rsid w:val="00942EC4"/>
    <w:rsid w:val="00945D1E"/>
    <w:rsid w:val="00951F2A"/>
    <w:rsid w:val="0095294E"/>
    <w:rsid w:val="00954949"/>
    <w:rsid w:val="009569CA"/>
    <w:rsid w:val="00957C87"/>
    <w:rsid w:val="00960054"/>
    <w:rsid w:val="0096079F"/>
    <w:rsid w:val="00961219"/>
    <w:rsid w:val="009639DA"/>
    <w:rsid w:val="00964C4B"/>
    <w:rsid w:val="00970C11"/>
    <w:rsid w:val="00970DCA"/>
    <w:rsid w:val="009724A1"/>
    <w:rsid w:val="00976378"/>
    <w:rsid w:val="00980B32"/>
    <w:rsid w:val="0098153F"/>
    <w:rsid w:val="00981E83"/>
    <w:rsid w:val="00982CDB"/>
    <w:rsid w:val="00986C7B"/>
    <w:rsid w:val="009905D9"/>
    <w:rsid w:val="00993ECB"/>
    <w:rsid w:val="009A04B4"/>
    <w:rsid w:val="009A2C8E"/>
    <w:rsid w:val="009A2E07"/>
    <w:rsid w:val="009A3477"/>
    <w:rsid w:val="009A48D9"/>
    <w:rsid w:val="009A4B2D"/>
    <w:rsid w:val="009A5AF9"/>
    <w:rsid w:val="009A606C"/>
    <w:rsid w:val="009A6475"/>
    <w:rsid w:val="009A665A"/>
    <w:rsid w:val="009A6665"/>
    <w:rsid w:val="009A7FBA"/>
    <w:rsid w:val="009B23CD"/>
    <w:rsid w:val="009B30F1"/>
    <w:rsid w:val="009B3A2C"/>
    <w:rsid w:val="009B441A"/>
    <w:rsid w:val="009B4461"/>
    <w:rsid w:val="009B47DC"/>
    <w:rsid w:val="009B5A14"/>
    <w:rsid w:val="009B716B"/>
    <w:rsid w:val="009C16E5"/>
    <w:rsid w:val="009C1B3A"/>
    <w:rsid w:val="009C25A4"/>
    <w:rsid w:val="009C3B22"/>
    <w:rsid w:val="009C5710"/>
    <w:rsid w:val="009C5EE9"/>
    <w:rsid w:val="009C6EB8"/>
    <w:rsid w:val="009D0171"/>
    <w:rsid w:val="009D3055"/>
    <w:rsid w:val="009D3473"/>
    <w:rsid w:val="009D4FB8"/>
    <w:rsid w:val="009D5769"/>
    <w:rsid w:val="009D5A84"/>
    <w:rsid w:val="009D791E"/>
    <w:rsid w:val="009E01A8"/>
    <w:rsid w:val="009E0A5A"/>
    <w:rsid w:val="009E1A40"/>
    <w:rsid w:val="009E2978"/>
    <w:rsid w:val="009E6489"/>
    <w:rsid w:val="009F1435"/>
    <w:rsid w:val="009F18E1"/>
    <w:rsid w:val="009F55FB"/>
    <w:rsid w:val="009F56C0"/>
    <w:rsid w:val="00A002D1"/>
    <w:rsid w:val="00A02339"/>
    <w:rsid w:val="00A0278A"/>
    <w:rsid w:val="00A05E8B"/>
    <w:rsid w:val="00A0632A"/>
    <w:rsid w:val="00A06B6C"/>
    <w:rsid w:val="00A10591"/>
    <w:rsid w:val="00A11203"/>
    <w:rsid w:val="00A14273"/>
    <w:rsid w:val="00A14B17"/>
    <w:rsid w:val="00A14DEE"/>
    <w:rsid w:val="00A238A5"/>
    <w:rsid w:val="00A25B6D"/>
    <w:rsid w:val="00A266BC"/>
    <w:rsid w:val="00A30876"/>
    <w:rsid w:val="00A33119"/>
    <w:rsid w:val="00A347DD"/>
    <w:rsid w:val="00A34A65"/>
    <w:rsid w:val="00A4125C"/>
    <w:rsid w:val="00A431AA"/>
    <w:rsid w:val="00A46EB8"/>
    <w:rsid w:val="00A470D0"/>
    <w:rsid w:val="00A5029C"/>
    <w:rsid w:val="00A5084B"/>
    <w:rsid w:val="00A51763"/>
    <w:rsid w:val="00A52485"/>
    <w:rsid w:val="00A540BA"/>
    <w:rsid w:val="00A564EC"/>
    <w:rsid w:val="00A60635"/>
    <w:rsid w:val="00A60FD8"/>
    <w:rsid w:val="00A649C9"/>
    <w:rsid w:val="00A660F0"/>
    <w:rsid w:val="00A66963"/>
    <w:rsid w:val="00A67BB0"/>
    <w:rsid w:val="00A714EE"/>
    <w:rsid w:val="00A72DBB"/>
    <w:rsid w:val="00A73387"/>
    <w:rsid w:val="00A73638"/>
    <w:rsid w:val="00A740EE"/>
    <w:rsid w:val="00A74E7C"/>
    <w:rsid w:val="00A80166"/>
    <w:rsid w:val="00A81966"/>
    <w:rsid w:val="00A82353"/>
    <w:rsid w:val="00A8235C"/>
    <w:rsid w:val="00A85525"/>
    <w:rsid w:val="00A9063A"/>
    <w:rsid w:val="00A9218D"/>
    <w:rsid w:val="00A9389F"/>
    <w:rsid w:val="00A93FBB"/>
    <w:rsid w:val="00A95086"/>
    <w:rsid w:val="00A96F99"/>
    <w:rsid w:val="00AA0867"/>
    <w:rsid w:val="00AA6008"/>
    <w:rsid w:val="00AA67E4"/>
    <w:rsid w:val="00AA67E6"/>
    <w:rsid w:val="00AB0C26"/>
    <w:rsid w:val="00AB2528"/>
    <w:rsid w:val="00AB70EA"/>
    <w:rsid w:val="00AC1963"/>
    <w:rsid w:val="00AC22DA"/>
    <w:rsid w:val="00AC2A03"/>
    <w:rsid w:val="00AC4412"/>
    <w:rsid w:val="00AC5E73"/>
    <w:rsid w:val="00AC69AF"/>
    <w:rsid w:val="00AD01DA"/>
    <w:rsid w:val="00AD04FB"/>
    <w:rsid w:val="00AD1F8A"/>
    <w:rsid w:val="00AD241E"/>
    <w:rsid w:val="00AD48FD"/>
    <w:rsid w:val="00AD74B5"/>
    <w:rsid w:val="00AD7700"/>
    <w:rsid w:val="00AE03A0"/>
    <w:rsid w:val="00AE0911"/>
    <w:rsid w:val="00AE0BBD"/>
    <w:rsid w:val="00AE2220"/>
    <w:rsid w:val="00AE25A9"/>
    <w:rsid w:val="00AE2632"/>
    <w:rsid w:val="00AE30E7"/>
    <w:rsid w:val="00AE36DB"/>
    <w:rsid w:val="00AE3DBE"/>
    <w:rsid w:val="00AE49B0"/>
    <w:rsid w:val="00AE4E72"/>
    <w:rsid w:val="00AE5049"/>
    <w:rsid w:val="00AE749C"/>
    <w:rsid w:val="00AF2668"/>
    <w:rsid w:val="00AF2BC4"/>
    <w:rsid w:val="00AF72D9"/>
    <w:rsid w:val="00AF7439"/>
    <w:rsid w:val="00B00A26"/>
    <w:rsid w:val="00B00D25"/>
    <w:rsid w:val="00B04759"/>
    <w:rsid w:val="00B058EF"/>
    <w:rsid w:val="00B06788"/>
    <w:rsid w:val="00B06975"/>
    <w:rsid w:val="00B1008A"/>
    <w:rsid w:val="00B10D29"/>
    <w:rsid w:val="00B12709"/>
    <w:rsid w:val="00B14719"/>
    <w:rsid w:val="00B152BC"/>
    <w:rsid w:val="00B1541E"/>
    <w:rsid w:val="00B15AB6"/>
    <w:rsid w:val="00B1627D"/>
    <w:rsid w:val="00B16D2A"/>
    <w:rsid w:val="00B1731D"/>
    <w:rsid w:val="00B20EAE"/>
    <w:rsid w:val="00B211C1"/>
    <w:rsid w:val="00B3207E"/>
    <w:rsid w:val="00B32D7D"/>
    <w:rsid w:val="00B3479F"/>
    <w:rsid w:val="00B36587"/>
    <w:rsid w:val="00B441C2"/>
    <w:rsid w:val="00B443D7"/>
    <w:rsid w:val="00B515CE"/>
    <w:rsid w:val="00B517FB"/>
    <w:rsid w:val="00B5276E"/>
    <w:rsid w:val="00B55A28"/>
    <w:rsid w:val="00B5784C"/>
    <w:rsid w:val="00B618CD"/>
    <w:rsid w:val="00B6198A"/>
    <w:rsid w:val="00B61CF4"/>
    <w:rsid w:val="00B6365E"/>
    <w:rsid w:val="00B64C5A"/>
    <w:rsid w:val="00B65B31"/>
    <w:rsid w:val="00B74045"/>
    <w:rsid w:val="00B74A47"/>
    <w:rsid w:val="00B757F0"/>
    <w:rsid w:val="00B763BB"/>
    <w:rsid w:val="00B80936"/>
    <w:rsid w:val="00B82299"/>
    <w:rsid w:val="00B827EB"/>
    <w:rsid w:val="00B834D4"/>
    <w:rsid w:val="00B85801"/>
    <w:rsid w:val="00B90812"/>
    <w:rsid w:val="00B90BEE"/>
    <w:rsid w:val="00B94646"/>
    <w:rsid w:val="00B96470"/>
    <w:rsid w:val="00B97047"/>
    <w:rsid w:val="00B972E7"/>
    <w:rsid w:val="00B9767A"/>
    <w:rsid w:val="00B97D08"/>
    <w:rsid w:val="00BA06C7"/>
    <w:rsid w:val="00BA2937"/>
    <w:rsid w:val="00BA2C0F"/>
    <w:rsid w:val="00BA5BEC"/>
    <w:rsid w:val="00BA71CC"/>
    <w:rsid w:val="00BA777A"/>
    <w:rsid w:val="00BB120C"/>
    <w:rsid w:val="00BB2F01"/>
    <w:rsid w:val="00BB5B4E"/>
    <w:rsid w:val="00BB7D4B"/>
    <w:rsid w:val="00BC027D"/>
    <w:rsid w:val="00BC250B"/>
    <w:rsid w:val="00BC3F8D"/>
    <w:rsid w:val="00BC49C9"/>
    <w:rsid w:val="00BC6214"/>
    <w:rsid w:val="00BC6BDE"/>
    <w:rsid w:val="00BD0427"/>
    <w:rsid w:val="00BD0F2F"/>
    <w:rsid w:val="00BD1A52"/>
    <w:rsid w:val="00BD3AFE"/>
    <w:rsid w:val="00BD57E9"/>
    <w:rsid w:val="00BE2BBC"/>
    <w:rsid w:val="00BE2EAE"/>
    <w:rsid w:val="00BE3B3C"/>
    <w:rsid w:val="00BE4C14"/>
    <w:rsid w:val="00BE543E"/>
    <w:rsid w:val="00BE5BC5"/>
    <w:rsid w:val="00BE62EB"/>
    <w:rsid w:val="00BE7C4A"/>
    <w:rsid w:val="00BE7DB1"/>
    <w:rsid w:val="00BF28D3"/>
    <w:rsid w:val="00BF3F7E"/>
    <w:rsid w:val="00BF40EB"/>
    <w:rsid w:val="00BF5917"/>
    <w:rsid w:val="00C014D6"/>
    <w:rsid w:val="00C01617"/>
    <w:rsid w:val="00C0232D"/>
    <w:rsid w:val="00C0394D"/>
    <w:rsid w:val="00C04FF3"/>
    <w:rsid w:val="00C070C9"/>
    <w:rsid w:val="00C11691"/>
    <w:rsid w:val="00C12044"/>
    <w:rsid w:val="00C133C9"/>
    <w:rsid w:val="00C1373D"/>
    <w:rsid w:val="00C200D4"/>
    <w:rsid w:val="00C20557"/>
    <w:rsid w:val="00C20CED"/>
    <w:rsid w:val="00C20F53"/>
    <w:rsid w:val="00C235AC"/>
    <w:rsid w:val="00C249B0"/>
    <w:rsid w:val="00C24E19"/>
    <w:rsid w:val="00C2562D"/>
    <w:rsid w:val="00C2722F"/>
    <w:rsid w:val="00C31927"/>
    <w:rsid w:val="00C32C3D"/>
    <w:rsid w:val="00C33FF6"/>
    <w:rsid w:val="00C3470A"/>
    <w:rsid w:val="00C36328"/>
    <w:rsid w:val="00C36801"/>
    <w:rsid w:val="00C400F3"/>
    <w:rsid w:val="00C41E5B"/>
    <w:rsid w:val="00C4580A"/>
    <w:rsid w:val="00C45C4E"/>
    <w:rsid w:val="00C46C97"/>
    <w:rsid w:val="00C46CB4"/>
    <w:rsid w:val="00C47005"/>
    <w:rsid w:val="00C47805"/>
    <w:rsid w:val="00C47FF6"/>
    <w:rsid w:val="00C50400"/>
    <w:rsid w:val="00C50480"/>
    <w:rsid w:val="00C52E75"/>
    <w:rsid w:val="00C53537"/>
    <w:rsid w:val="00C55D87"/>
    <w:rsid w:val="00C61753"/>
    <w:rsid w:val="00C62DB8"/>
    <w:rsid w:val="00C65B83"/>
    <w:rsid w:val="00C66AEC"/>
    <w:rsid w:val="00C73647"/>
    <w:rsid w:val="00C7387C"/>
    <w:rsid w:val="00C74FCD"/>
    <w:rsid w:val="00C7511C"/>
    <w:rsid w:val="00C757D1"/>
    <w:rsid w:val="00C75D51"/>
    <w:rsid w:val="00C770B2"/>
    <w:rsid w:val="00C82895"/>
    <w:rsid w:val="00C871E6"/>
    <w:rsid w:val="00C95D3B"/>
    <w:rsid w:val="00C95F10"/>
    <w:rsid w:val="00CA09A6"/>
    <w:rsid w:val="00CA47C5"/>
    <w:rsid w:val="00CA6315"/>
    <w:rsid w:val="00CA73D1"/>
    <w:rsid w:val="00CB0196"/>
    <w:rsid w:val="00CB5ABD"/>
    <w:rsid w:val="00CC0AD9"/>
    <w:rsid w:val="00CC218F"/>
    <w:rsid w:val="00CC31FE"/>
    <w:rsid w:val="00CC36F0"/>
    <w:rsid w:val="00CC4126"/>
    <w:rsid w:val="00CC5829"/>
    <w:rsid w:val="00CC6649"/>
    <w:rsid w:val="00CD0523"/>
    <w:rsid w:val="00CD0702"/>
    <w:rsid w:val="00CD121F"/>
    <w:rsid w:val="00CD168C"/>
    <w:rsid w:val="00CD1CE7"/>
    <w:rsid w:val="00CD41B5"/>
    <w:rsid w:val="00CD4800"/>
    <w:rsid w:val="00CD48D6"/>
    <w:rsid w:val="00CD5D79"/>
    <w:rsid w:val="00CD7874"/>
    <w:rsid w:val="00CE6119"/>
    <w:rsid w:val="00CE72E8"/>
    <w:rsid w:val="00CF0332"/>
    <w:rsid w:val="00CF33B0"/>
    <w:rsid w:val="00CF4129"/>
    <w:rsid w:val="00CF4490"/>
    <w:rsid w:val="00CF76BC"/>
    <w:rsid w:val="00D04A9F"/>
    <w:rsid w:val="00D04E5B"/>
    <w:rsid w:val="00D06833"/>
    <w:rsid w:val="00D06A08"/>
    <w:rsid w:val="00D06A2D"/>
    <w:rsid w:val="00D06B3C"/>
    <w:rsid w:val="00D10A12"/>
    <w:rsid w:val="00D11305"/>
    <w:rsid w:val="00D123B4"/>
    <w:rsid w:val="00D142E0"/>
    <w:rsid w:val="00D204A2"/>
    <w:rsid w:val="00D20D80"/>
    <w:rsid w:val="00D258D2"/>
    <w:rsid w:val="00D267CC"/>
    <w:rsid w:val="00D26FCA"/>
    <w:rsid w:val="00D305B9"/>
    <w:rsid w:val="00D32BCA"/>
    <w:rsid w:val="00D32FCD"/>
    <w:rsid w:val="00D37256"/>
    <w:rsid w:val="00D4090A"/>
    <w:rsid w:val="00D41D6A"/>
    <w:rsid w:val="00D4281B"/>
    <w:rsid w:val="00D43753"/>
    <w:rsid w:val="00D438F8"/>
    <w:rsid w:val="00D444F0"/>
    <w:rsid w:val="00D508C5"/>
    <w:rsid w:val="00D50962"/>
    <w:rsid w:val="00D50B3E"/>
    <w:rsid w:val="00D51D5D"/>
    <w:rsid w:val="00D53485"/>
    <w:rsid w:val="00D5582A"/>
    <w:rsid w:val="00D558CA"/>
    <w:rsid w:val="00D56ACB"/>
    <w:rsid w:val="00D62198"/>
    <w:rsid w:val="00D623FF"/>
    <w:rsid w:val="00D63ADF"/>
    <w:rsid w:val="00D649ED"/>
    <w:rsid w:val="00D64B7E"/>
    <w:rsid w:val="00D64C4D"/>
    <w:rsid w:val="00D64EB0"/>
    <w:rsid w:val="00D6669B"/>
    <w:rsid w:val="00D66EBB"/>
    <w:rsid w:val="00D6774E"/>
    <w:rsid w:val="00D7057C"/>
    <w:rsid w:val="00D73C63"/>
    <w:rsid w:val="00D741E6"/>
    <w:rsid w:val="00D754F2"/>
    <w:rsid w:val="00D76A2A"/>
    <w:rsid w:val="00D76C8B"/>
    <w:rsid w:val="00D773CF"/>
    <w:rsid w:val="00D77C4F"/>
    <w:rsid w:val="00D805A0"/>
    <w:rsid w:val="00D8086A"/>
    <w:rsid w:val="00D8281E"/>
    <w:rsid w:val="00D84339"/>
    <w:rsid w:val="00D86081"/>
    <w:rsid w:val="00D90E51"/>
    <w:rsid w:val="00D9533C"/>
    <w:rsid w:val="00D9739B"/>
    <w:rsid w:val="00DA19A1"/>
    <w:rsid w:val="00DA1F33"/>
    <w:rsid w:val="00DA3908"/>
    <w:rsid w:val="00DA3E06"/>
    <w:rsid w:val="00DA4444"/>
    <w:rsid w:val="00DA568F"/>
    <w:rsid w:val="00DA7106"/>
    <w:rsid w:val="00DA79AB"/>
    <w:rsid w:val="00DB0ACA"/>
    <w:rsid w:val="00DB5D4E"/>
    <w:rsid w:val="00DC1228"/>
    <w:rsid w:val="00DC314D"/>
    <w:rsid w:val="00DC31FD"/>
    <w:rsid w:val="00DC38EE"/>
    <w:rsid w:val="00DC3DE9"/>
    <w:rsid w:val="00DC59B1"/>
    <w:rsid w:val="00DC799C"/>
    <w:rsid w:val="00DC7D36"/>
    <w:rsid w:val="00DD015D"/>
    <w:rsid w:val="00DD0D68"/>
    <w:rsid w:val="00DD10A5"/>
    <w:rsid w:val="00DD1FD1"/>
    <w:rsid w:val="00DD21EE"/>
    <w:rsid w:val="00DD6908"/>
    <w:rsid w:val="00DD7146"/>
    <w:rsid w:val="00DE0964"/>
    <w:rsid w:val="00DE0FB8"/>
    <w:rsid w:val="00DE1C87"/>
    <w:rsid w:val="00DE32BE"/>
    <w:rsid w:val="00DE3CEA"/>
    <w:rsid w:val="00DE4D11"/>
    <w:rsid w:val="00DE6AC2"/>
    <w:rsid w:val="00DE7614"/>
    <w:rsid w:val="00DF0A30"/>
    <w:rsid w:val="00DF22B2"/>
    <w:rsid w:val="00DF3A0E"/>
    <w:rsid w:val="00DF4E92"/>
    <w:rsid w:val="00DF6E8A"/>
    <w:rsid w:val="00E04767"/>
    <w:rsid w:val="00E05C9E"/>
    <w:rsid w:val="00E07C65"/>
    <w:rsid w:val="00E1536C"/>
    <w:rsid w:val="00E206B3"/>
    <w:rsid w:val="00E22637"/>
    <w:rsid w:val="00E2285B"/>
    <w:rsid w:val="00E31B61"/>
    <w:rsid w:val="00E334C8"/>
    <w:rsid w:val="00E37826"/>
    <w:rsid w:val="00E458DC"/>
    <w:rsid w:val="00E46330"/>
    <w:rsid w:val="00E576E3"/>
    <w:rsid w:val="00E5785F"/>
    <w:rsid w:val="00E60092"/>
    <w:rsid w:val="00E60807"/>
    <w:rsid w:val="00E615C4"/>
    <w:rsid w:val="00E6293C"/>
    <w:rsid w:val="00E63536"/>
    <w:rsid w:val="00E637E1"/>
    <w:rsid w:val="00E6633A"/>
    <w:rsid w:val="00E67C7F"/>
    <w:rsid w:val="00E71B39"/>
    <w:rsid w:val="00E71CD3"/>
    <w:rsid w:val="00E73C09"/>
    <w:rsid w:val="00E75C2B"/>
    <w:rsid w:val="00E766CF"/>
    <w:rsid w:val="00E76FE2"/>
    <w:rsid w:val="00E802FB"/>
    <w:rsid w:val="00E80A06"/>
    <w:rsid w:val="00E80A32"/>
    <w:rsid w:val="00E810FA"/>
    <w:rsid w:val="00E81C29"/>
    <w:rsid w:val="00E84EFB"/>
    <w:rsid w:val="00E85460"/>
    <w:rsid w:val="00E85A5B"/>
    <w:rsid w:val="00E85CF3"/>
    <w:rsid w:val="00E9021E"/>
    <w:rsid w:val="00E90BD1"/>
    <w:rsid w:val="00E91A68"/>
    <w:rsid w:val="00E9354A"/>
    <w:rsid w:val="00E96079"/>
    <w:rsid w:val="00EA0CB0"/>
    <w:rsid w:val="00EA1F09"/>
    <w:rsid w:val="00EA2CB9"/>
    <w:rsid w:val="00EA516C"/>
    <w:rsid w:val="00EA5C00"/>
    <w:rsid w:val="00EA5D88"/>
    <w:rsid w:val="00EB04A7"/>
    <w:rsid w:val="00EB0EDD"/>
    <w:rsid w:val="00EB23BA"/>
    <w:rsid w:val="00EB3A68"/>
    <w:rsid w:val="00EB5560"/>
    <w:rsid w:val="00EB5EC5"/>
    <w:rsid w:val="00EB75C9"/>
    <w:rsid w:val="00EC082C"/>
    <w:rsid w:val="00EC099C"/>
    <w:rsid w:val="00EC1199"/>
    <w:rsid w:val="00EC3378"/>
    <w:rsid w:val="00EC3791"/>
    <w:rsid w:val="00EC3B80"/>
    <w:rsid w:val="00EC6E53"/>
    <w:rsid w:val="00ED25F7"/>
    <w:rsid w:val="00ED5968"/>
    <w:rsid w:val="00ED6158"/>
    <w:rsid w:val="00ED7490"/>
    <w:rsid w:val="00ED76F8"/>
    <w:rsid w:val="00EE1E2C"/>
    <w:rsid w:val="00EE2B72"/>
    <w:rsid w:val="00EE75D3"/>
    <w:rsid w:val="00EF1B1C"/>
    <w:rsid w:val="00EF1DAF"/>
    <w:rsid w:val="00EF2305"/>
    <w:rsid w:val="00EF25F7"/>
    <w:rsid w:val="00EF3FB9"/>
    <w:rsid w:val="00EF643D"/>
    <w:rsid w:val="00EF7AFA"/>
    <w:rsid w:val="00F01978"/>
    <w:rsid w:val="00F02D4A"/>
    <w:rsid w:val="00F039BD"/>
    <w:rsid w:val="00F03F0C"/>
    <w:rsid w:val="00F0498F"/>
    <w:rsid w:val="00F0515B"/>
    <w:rsid w:val="00F0558D"/>
    <w:rsid w:val="00F0605D"/>
    <w:rsid w:val="00F07500"/>
    <w:rsid w:val="00F07694"/>
    <w:rsid w:val="00F07E43"/>
    <w:rsid w:val="00F14CB6"/>
    <w:rsid w:val="00F15504"/>
    <w:rsid w:val="00F15BBD"/>
    <w:rsid w:val="00F160B3"/>
    <w:rsid w:val="00F2042C"/>
    <w:rsid w:val="00F2131A"/>
    <w:rsid w:val="00F22549"/>
    <w:rsid w:val="00F22E15"/>
    <w:rsid w:val="00F26DB6"/>
    <w:rsid w:val="00F270D8"/>
    <w:rsid w:val="00F322C4"/>
    <w:rsid w:val="00F32FD5"/>
    <w:rsid w:val="00F35839"/>
    <w:rsid w:val="00F3592D"/>
    <w:rsid w:val="00F40E28"/>
    <w:rsid w:val="00F4148A"/>
    <w:rsid w:val="00F41631"/>
    <w:rsid w:val="00F41858"/>
    <w:rsid w:val="00F42A02"/>
    <w:rsid w:val="00F44DB4"/>
    <w:rsid w:val="00F5101F"/>
    <w:rsid w:val="00F517D7"/>
    <w:rsid w:val="00F51F74"/>
    <w:rsid w:val="00F5390E"/>
    <w:rsid w:val="00F53E19"/>
    <w:rsid w:val="00F54233"/>
    <w:rsid w:val="00F55B3F"/>
    <w:rsid w:val="00F612BB"/>
    <w:rsid w:val="00F61B72"/>
    <w:rsid w:val="00F62C38"/>
    <w:rsid w:val="00F64023"/>
    <w:rsid w:val="00F6630A"/>
    <w:rsid w:val="00F668C8"/>
    <w:rsid w:val="00F70EB8"/>
    <w:rsid w:val="00F71ED5"/>
    <w:rsid w:val="00F7335C"/>
    <w:rsid w:val="00F7569E"/>
    <w:rsid w:val="00F76A71"/>
    <w:rsid w:val="00F805B1"/>
    <w:rsid w:val="00F82970"/>
    <w:rsid w:val="00F84FED"/>
    <w:rsid w:val="00F86A94"/>
    <w:rsid w:val="00F87386"/>
    <w:rsid w:val="00F90E3C"/>
    <w:rsid w:val="00F929F6"/>
    <w:rsid w:val="00F92F99"/>
    <w:rsid w:val="00F94117"/>
    <w:rsid w:val="00F94939"/>
    <w:rsid w:val="00F968E6"/>
    <w:rsid w:val="00F9780B"/>
    <w:rsid w:val="00FA1686"/>
    <w:rsid w:val="00FA376C"/>
    <w:rsid w:val="00FA47D7"/>
    <w:rsid w:val="00FA6EAC"/>
    <w:rsid w:val="00FB4403"/>
    <w:rsid w:val="00FB4C30"/>
    <w:rsid w:val="00FB4F89"/>
    <w:rsid w:val="00FB65BF"/>
    <w:rsid w:val="00FB69F8"/>
    <w:rsid w:val="00FB73EF"/>
    <w:rsid w:val="00FB741A"/>
    <w:rsid w:val="00FC6BE0"/>
    <w:rsid w:val="00FD011E"/>
    <w:rsid w:val="00FD1489"/>
    <w:rsid w:val="00FD32E9"/>
    <w:rsid w:val="00FD4D1A"/>
    <w:rsid w:val="00FD58CC"/>
    <w:rsid w:val="00FD5CDB"/>
    <w:rsid w:val="00FD66EC"/>
    <w:rsid w:val="00FD6700"/>
    <w:rsid w:val="00FE0069"/>
    <w:rsid w:val="00FE10C6"/>
    <w:rsid w:val="00FE1904"/>
    <w:rsid w:val="00FE55EC"/>
    <w:rsid w:val="00FE7CC1"/>
    <w:rsid w:val="00FE7DF5"/>
    <w:rsid w:val="00FF1A19"/>
    <w:rsid w:val="00FF1B25"/>
    <w:rsid w:val="00FF218C"/>
    <w:rsid w:val="00FF2551"/>
    <w:rsid w:val="00FF2FF7"/>
    <w:rsid w:val="00FF4612"/>
    <w:rsid w:val="00FF5DB6"/>
    <w:rsid w:val="00FF6B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5E778"/>
  <w15:docId w15:val="{966EE0FE-6577-4782-81CF-C70505C0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51"/>
    <w:pPr>
      <w:spacing w:after="200" w:line="276" w:lineRule="auto"/>
    </w:pPr>
    <w:rPr>
      <w:rFonts w:ascii="Calibri" w:hAnsi="Calibri"/>
      <w:sz w:val="22"/>
      <w:szCs w:val="22"/>
      <w:lang w:val="en-US" w:eastAsia="en-US"/>
    </w:rPr>
  </w:style>
  <w:style w:type="paragraph" w:styleId="Ttulo1">
    <w:name w:val="heading 1"/>
    <w:basedOn w:val="Normal"/>
    <w:next w:val="Normal"/>
    <w:link w:val="Ttulo1Car"/>
    <w:uiPriority w:val="9"/>
    <w:qFormat/>
    <w:rsid w:val="0071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132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07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C75D51"/>
    <w:rPr>
      <w:b/>
      <w:bCs/>
    </w:rPr>
  </w:style>
  <w:style w:type="character" w:customStyle="1" w:styleId="apple-converted-space">
    <w:name w:val="apple-converted-space"/>
    <w:basedOn w:val="Fuentedeprrafopredeter"/>
    <w:rsid w:val="00C75D51"/>
  </w:style>
  <w:style w:type="paragraph" w:styleId="NormalWeb">
    <w:name w:val="Normal (Web)"/>
    <w:basedOn w:val="Normal"/>
    <w:unhideWhenUsed/>
    <w:rsid w:val="00C75D51"/>
    <w:pPr>
      <w:spacing w:before="100" w:beforeAutospacing="1" w:after="100" w:afterAutospacing="1" w:line="240" w:lineRule="auto"/>
    </w:pPr>
    <w:rPr>
      <w:rFonts w:ascii="Times New Roman" w:eastAsia="Times New Roman" w:hAnsi="Times New Roman"/>
      <w:sz w:val="24"/>
      <w:szCs w:val="24"/>
    </w:rPr>
  </w:style>
  <w:style w:type="paragraph" w:customStyle="1" w:styleId="Cuadrculamediana21">
    <w:name w:val="Cuadrícula mediana 21"/>
    <w:uiPriority w:val="1"/>
    <w:qFormat/>
    <w:rsid w:val="00C75D51"/>
    <w:rPr>
      <w:rFonts w:ascii="Calibri" w:hAnsi="Calibri"/>
      <w:sz w:val="22"/>
      <w:szCs w:val="22"/>
      <w:lang w:val="en-US" w:eastAsia="en-US"/>
    </w:rPr>
  </w:style>
  <w:style w:type="paragraph" w:customStyle="1" w:styleId="Listamulticolor-nfasis11">
    <w:name w:val="Lista multicolor - Énfasis 11"/>
    <w:basedOn w:val="Normal"/>
    <w:uiPriority w:val="34"/>
    <w:qFormat/>
    <w:rsid w:val="00C75D51"/>
    <w:pPr>
      <w:ind w:left="720"/>
      <w:contextualSpacing/>
    </w:pPr>
  </w:style>
  <w:style w:type="paragraph" w:styleId="Sinespaciado">
    <w:name w:val="No Spacing"/>
    <w:uiPriority w:val="1"/>
    <w:qFormat/>
    <w:rsid w:val="00EF25F7"/>
    <w:rPr>
      <w:rFonts w:ascii="Calibri" w:hAnsi="Calibri"/>
      <w:sz w:val="22"/>
      <w:szCs w:val="22"/>
      <w:lang w:val="en-US" w:eastAsia="en-US"/>
    </w:rPr>
  </w:style>
  <w:style w:type="character" w:styleId="Hipervnculo">
    <w:name w:val="Hyperlink"/>
    <w:uiPriority w:val="99"/>
    <w:unhideWhenUsed/>
    <w:rsid w:val="00436D36"/>
    <w:rPr>
      <w:color w:val="0000FF"/>
      <w:u w:val="single"/>
    </w:rPr>
  </w:style>
  <w:style w:type="paragraph" w:styleId="Prrafodelista">
    <w:name w:val="List Paragraph"/>
    <w:basedOn w:val="Normal"/>
    <w:uiPriority w:val="34"/>
    <w:qFormat/>
    <w:rsid w:val="00022A4E"/>
    <w:pPr>
      <w:ind w:left="720"/>
      <w:contextualSpacing/>
    </w:pPr>
  </w:style>
  <w:style w:type="paragraph" w:styleId="Textodeglobo">
    <w:name w:val="Balloon Text"/>
    <w:basedOn w:val="Normal"/>
    <w:link w:val="TextodegloboCar"/>
    <w:uiPriority w:val="99"/>
    <w:semiHidden/>
    <w:unhideWhenUsed/>
    <w:rsid w:val="00202D8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02D88"/>
    <w:rPr>
      <w:rFonts w:ascii="Lucida Grande" w:hAnsi="Lucida Grande" w:cs="Lucida Grande"/>
      <w:sz w:val="18"/>
      <w:szCs w:val="18"/>
      <w:lang w:val="en-US" w:eastAsia="en-US"/>
    </w:rPr>
  </w:style>
  <w:style w:type="character" w:customStyle="1" w:styleId="Ttulo3Car">
    <w:name w:val="Título 3 Car"/>
    <w:basedOn w:val="Fuentedeprrafopredeter"/>
    <w:link w:val="Ttulo3"/>
    <w:uiPriority w:val="9"/>
    <w:semiHidden/>
    <w:rsid w:val="00C070C9"/>
    <w:rPr>
      <w:rFonts w:asciiTheme="majorHAnsi" w:eastAsiaTheme="majorEastAsia" w:hAnsiTheme="majorHAnsi" w:cstheme="majorBidi"/>
      <w:b/>
      <w:bCs/>
      <w:color w:val="4F81BD" w:themeColor="accent1"/>
      <w:sz w:val="22"/>
      <w:szCs w:val="22"/>
      <w:lang w:val="en-US" w:eastAsia="en-US"/>
    </w:rPr>
  </w:style>
  <w:style w:type="character" w:styleId="Refdecomentario">
    <w:name w:val="annotation reference"/>
    <w:basedOn w:val="Fuentedeprrafopredeter"/>
    <w:uiPriority w:val="99"/>
    <w:semiHidden/>
    <w:unhideWhenUsed/>
    <w:rsid w:val="009D4FB8"/>
    <w:rPr>
      <w:sz w:val="16"/>
      <w:szCs w:val="16"/>
    </w:rPr>
  </w:style>
  <w:style w:type="paragraph" w:styleId="Textocomentario">
    <w:name w:val="annotation text"/>
    <w:basedOn w:val="Normal"/>
    <w:link w:val="TextocomentarioCar"/>
    <w:uiPriority w:val="99"/>
    <w:semiHidden/>
    <w:unhideWhenUsed/>
    <w:rsid w:val="009D4F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4FB8"/>
    <w:rPr>
      <w:rFonts w:ascii="Calibri" w:hAnsi="Calibri"/>
      <w:lang w:val="en-US" w:eastAsia="en-US"/>
    </w:rPr>
  </w:style>
  <w:style w:type="paragraph" w:styleId="Asuntodelcomentario">
    <w:name w:val="annotation subject"/>
    <w:basedOn w:val="Textocomentario"/>
    <w:next w:val="Textocomentario"/>
    <w:link w:val="AsuntodelcomentarioCar"/>
    <w:uiPriority w:val="99"/>
    <w:semiHidden/>
    <w:unhideWhenUsed/>
    <w:rsid w:val="009D4FB8"/>
    <w:rPr>
      <w:b/>
      <w:bCs/>
    </w:rPr>
  </w:style>
  <w:style w:type="character" w:customStyle="1" w:styleId="AsuntodelcomentarioCar">
    <w:name w:val="Asunto del comentario Car"/>
    <w:basedOn w:val="TextocomentarioCar"/>
    <w:link w:val="Asuntodelcomentario"/>
    <w:uiPriority w:val="99"/>
    <w:semiHidden/>
    <w:rsid w:val="009D4FB8"/>
    <w:rPr>
      <w:rFonts w:ascii="Calibri" w:hAnsi="Calibri"/>
      <w:b/>
      <w:bCs/>
      <w:lang w:val="en-US" w:eastAsia="en-US"/>
    </w:rPr>
  </w:style>
  <w:style w:type="character" w:customStyle="1" w:styleId="Ttulo1Car">
    <w:name w:val="Título 1 Car"/>
    <w:basedOn w:val="Fuentedeprrafopredeter"/>
    <w:link w:val="Ttulo1"/>
    <w:uiPriority w:val="9"/>
    <w:rsid w:val="0071329D"/>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semiHidden/>
    <w:rsid w:val="0071329D"/>
    <w:rPr>
      <w:rFonts w:asciiTheme="majorHAnsi" w:eastAsiaTheme="majorEastAsia" w:hAnsiTheme="majorHAnsi" w:cstheme="majorBidi"/>
      <w:b/>
      <w:bCs/>
      <w:color w:val="4F81BD" w:themeColor="accent1"/>
      <w:sz w:val="26"/>
      <w:szCs w:val="26"/>
      <w:lang w:val="en-US" w:eastAsia="en-US"/>
    </w:rPr>
  </w:style>
  <w:style w:type="paragraph" w:styleId="Piedepgina">
    <w:name w:val="footer"/>
    <w:basedOn w:val="Normal"/>
    <w:link w:val="PiedepginaCar"/>
    <w:uiPriority w:val="99"/>
    <w:unhideWhenUsed/>
    <w:rsid w:val="002A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AFB"/>
    <w:rPr>
      <w:rFonts w:ascii="Calibri" w:hAnsi="Calibri"/>
      <w:sz w:val="22"/>
      <w:szCs w:val="22"/>
      <w:lang w:val="en-US" w:eastAsia="en-US"/>
    </w:rPr>
  </w:style>
  <w:style w:type="character" w:styleId="Nmerodepgina">
    <w:name w:val="page number"/>
    <w:basedOn w:val="Fuentedeprrafopredeter"/>
    <w:uiPriority w:val="99"/>
    <w:semiHidden/>
    <w:unhideWhenUsed/>
    <w:rsid w:val="002A5AFB"/>
  </w:style>
  <w:style w:type="paragraph" w:styleId="Encabezado">
    <w:name w:val="header"/>
    <w:basedOn w:val="Normal"/>
    <w:link w:val="EncabezadoCar"/>
    <w:uiPriority w:val="99"/>
    <w:semiHidden/>
    <w:unhideWhenUsed/>
    <w:rsid w:val="000151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1519D"/>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815">
      <w:bodyDiv w:val="1"/>
      <w:marLeft w:val="0"/>
      <w:marRight w:val="0"/>
      <w:marTop w:val="0"/>
      <w:marBottom w:val="0"/>
      <w:divBdr>
        <w:top w:val="none" w:sz="0" w:space="0" w:color="auto"/>
        <w:left w:val="none" w:sz="0" w:space="0" w:color="auto"/>
        <w:bottom w:val="none" w:sz="0" w:space="0" w:color="auto"/>
        <w:right w:val="none" w:sz="0" w:space="0" w:color="auto"/>
      </w:divBdr>
    </w:div>
    <w:div w:id="9453920">
      <w:bodyDiv w:val="1"/>
      <w:marLeft w:val="0"/>
      <w:marRight w:val="0"/>
      <w:marTop w:val="0"/>
      <w:marBottom w:val="0"/>
      <w:divBdr>
        <w:top w:val="none" w:sz="0" w:space="0" w:color="auto"/>
        <w:left w:val="none" w:sz="0" w:space="0" w:color="auto"/>
        <w:bottom w:val="none" w:sz="0" w:space="0" w:color="auto"/>
        <w:right w:val="none" w:sz="0" w:space="0" w:color="auto"/>
      </w:divBdr>
    </w:div>
    <w:div w:id="73012742">
      <w:bodyDiv w:val="1"/>
      <w:marLeft w:val="0"/>
      <w:marRight w:val="0"/>
      <w:marTop w:val="0"/>
      <w:marBottom w:val="0"/>
      <w:divBdr>
        <w:top w:val="none" w:sz="0" w:space="0" w:color="auto"/>
        <w:left w:val="none" w:sz="0" w:space="0" w:color="auto"/>
        <w:bottom w:val="none" w:sz="0" w:space="0" w:color="auto"/>
        <w:right w:val="none" w:sz="0" w:space="0" w:color="auto"/>
      </w:divBdr>
    </w:div>
    <w:div w:id="121968408">
      <w:bodyDiv w:val="1"/>
      <w:marLeft w:val="0"/>
      <w:marRight w:val="0"/>
      <w:marTop w:val="0"/>
      <w:marBottom w:val="0"/>
      <w:divBdr>
        <w:top w:val="none" w:sz="0" w:space="0" w:color="auto"/>
        <w:left w:val="none" w:sz="0" w:space="0" w:color="auto"/>
        <w:bottom w:val="none" w:sz="0" w:space="0" w:color="auto"/>
        <w:right w:val="none" w:sz="0" w:space="0" w:color="auto"/>
      </w:divBdr>
    </w:div>
    <w:div w:id="158276243">
      <w:bodyDiv w:val="1"/>
      <w:marLeft w:val="0"/>
      <w:marRight w:val="0"/>
      <w:marTop w:val="0"/>
      <w:marBottom w:val="0"/>
      <w:divBdr>
        <w:top w:val="none" w:sz="0" w:space="0" w:color="auto"/>
        <w:left w:val="none" w:sz="0" w:space="0" w:color="auto"/>
        <w:bottom w:val="none" w:sz="0" w:space="0" w:color="auto"/>
        <w:right w:val="none" w:sz="0" w:space="0" w:color="auto"/>
      </w:divBdr>
    </w:div>
    <w:div w:id="228469711">
      <w:bodyDiv w:val="1"/>
      <w:marLeft w:val="0"/>
      <w:marRight w:val="0"/>
      <w:marTop w:val="0"/>
      <w:marBottom w:val="0"/>
      <w:divBdr>
        <w:top w:val="none" w:sz="0" w:space="0" w:color="auto"/>
        <w:left w:val="none" w:sz="0" w:space="0" w:color="auto"/>
        <w:bottom w:val="none" w:sz="0" w:space="0" w:color="auto"/>
        <w:right w:val="none" w:sz="0" w:space="0" w:color="auto"/>
      </w:divBdr>
    </w:div>
    <w:div w:id="294989009">
      <w:bodyDiv w:val="1"/>
      <w:marLeft w:val="0"/>
      <w:marRight w:val="0"/>
      <w:marTop w:val="0"/>
      <w:marBottom w:val="0"/>
      <w:divBdr>
        <w:top w:val="none" w:sz="0" w:space="0" w:color="auto"/>
        <w:left w:val="none" w:sz="0" w:space="0" w:color="auto"/>
        <w:bottom w:val="none" w:sz="0" w:space="0" w:color="auto"/>
        <w:right w:val="none" w:sz="0" w:space="0" w:color="auto"/>
      </w:divBdr>
    </w:div>
    <w:div w:id="308442462">
      <w:bodyDiv w:val="1"/>
      <w:marLeft w:val="0"/>
      <w:marRight w:val="0"/>
      <w:marTop w:val="0"/>
      <w:marBottom w:val="0"/>
      <w:divBdr>
        <w:top w:val="none" w:sz="0" w:space="0" w:color="auto"/>
        <w:left w:val="none" w:sz="0" w:space="0" w:color="auto"/>
        <w:bottom w:val="none" w:sz="0" w:space="0" w:color="auto"/>
        <w:right w:val="none" w:sz="0" w:space="0" w:color="auto"/>
      </w:divBdr>
    </w:div>
    <w:div w:id="401677976">
      <w:bodyDiv w:val="1"/>
      <w:marLeft w:val="0"/>
      <w:marRight w:val="0"/>
      <w:marTop w:val="0"/>
      <w:marBottom w:val="0"/>
      <w:divBdr>
        <w:top w:val="none" w:sz="0" w:space="0" w:color="auto"/>
        <w:left w:val="none" w:sz="0" w:space="0" w:color="auto"/>
        <w:bottom w:val="none" w:sz="0" w:space="0" w:color="auto"/>
        <w:right w:val="none" w:sz="0" w:space="0" w:color="auto"/>
      </w:divBdr>
    </w:div>
    <w:div w:id="458496170">
      <w:bodyDiv w:val="1"/>
      <w:marLeft w:val="0"/>
      <w:marRight w:val="0"/>
      <w:marTop w:val="0"/>
      <w:marBottom w:val="0"/>
      <w:divBdr>
        <w:top w:val="none" w:sz="0" w:space="0" w:color="auto"/>
        <w:left w:val="none" w:sz="0" w:space="0" w:color="auto"/>
        <w:bottom w:val="none" w:sz="0" w:space="0" w:color="auto"/>
        <w:right w:val="none" w:sz="0" w:space="0" w:color="auto"/>
      </w:divBdr>
    </w:div>
    <w:div w:id="634674522">
      <w:bodyDiv w:val="1"/>
      <w:marLeft w:val="0"/>
      <w:marRight w:val="0"/>
      <w:marTop w:val="0"/>
      <w:marBottom w:val="0"/>
      <w:divBdr>
        <w:top w:val="none" w:sz="0" w:space="0" w:color="auto"/>
        <w:left w:val="none" w:sz="0" w:space="0" w:color="auto"/>
        <w:bottom w:val="none" w:sz="0" w:space="0" w:color="auto"/>
        <w:right w:val="none" w:sz="0" w:space="0" w:color="auto"/>
      </w:divBdr>
    </w:div>
    <w:div w:id="647250571">
      <w:bodyDiv w:val="1"/>
      <w:marLeft w:val="0"/>
      <w:marRight w:val="0"/>
      <w:marTop w:val="0"/>
      <w:marBottom w:val="0"/>
      <w:divBdr>
        <w:top w:val="none" w:sz="0" w:space="0" w:color="auto"/>
        <w:left w:val="none" w:sz="0" w:space="0" w:color="auto"/>
        <w:bottom w:val="none" w:sz="0" w:space="0" w:color="auto"/>
        <w:right w:val="none" w:sz="0" w:space="0" w:color="auto"/>
      </w:divBdr>
    </w:div>
    <w:div w:id="697201851">
      <w:bodyDiv w:val="1"/>
      <w:marLeft w:val="0"/>
      <w:marRight w:val="0"/>
      <w:marTop w:val="0"/>
      <w:marBottom w:val="0"/>
      <w:divBdr>
        <w:top w:val="none" w:sz="0" w:space="0" w:color="auto"/>
        <w:left w:val="none" w:sz="0" w:space="0" w:color="auto"/>
        <w:bottom w:val="none" w:sz="0" w:space="0" w:color="auto"/>
        <w:right w:val="none" w:sz="0" w:space="0" w:color="auto"/>
      </w:divBdr>
    </w:div>
    <w:div w:id="708990642">
      <w:bodyDiv w:val="1"/>
      <w:marLeft w:val="0"/>
      <w:marRight w:val="0"/>
      <w:marTop w:val="0"/>
      <w:marBottom w:val="0"/>
      <w:divBdr>
        <w:top w:val="none" w:sz="0" w:space="0" w:color="auto"/>
        <w:left w:val="none" w:sz="0" w:space="0" w:color="auto"/>
        <w:bottom w:val="none" w:sz="0" w:space="0" w:color="auto"/>
        <w:right w:val="none" w:sz="0" w:space="0" w:color="auto"/>
      </w:divBdr>
    </w:div>
    <w:div w:id="746540649">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34614780">
      <w:bodyDiv w:val="1"/>
      <w:marLeft w:val="0"/>
      <w:marRight w:val="0"/>
      <w:marTop w:val="0"/>
      <w:marBottom w:val="0"/>
      <w:divBdr>
        <w:top w:val="none" w:sz="0" w:space="0" w:color="auto"/>
        <w:left w:val="none" w:sz="0" w:space="0" w:color="auto"/>
        <w:bottom w:val="none" w:sz="0" w:space="0" w:color="auto"/>
        <w:right w:val="none" w:sz="0" w:space="0" w:color="auto"/>
      </w:divBdr>
    </w:div>
    <w:div w:id="873035243">
      <w:bodyDiv w:val="1"/>
      <w:marLeft w:val="0"/>
      <w:marRight w:val="0"/>
      <w:marTop w:val="0"/>
      <w:marBottom w:val="0"/>
      <w:divBdr>
        <w:top w:val="none" w:sz="0" w:space="0" w:color="auto"/>
        <w:left w:val="none" w:sz="0" w:space="0" w:color="auto"/>
        <w:bottom w:val="none" w:sz="0" w:space="0" w:color="auto"/>
        <w:right w:val="none" w:sz="0" w:space="0" w:color="auto"/>
      </w:divBdr>
    </w:div>
    <w:div w:id="883516547">
      <w:bodyDiv w:val="1"/>
      <w:marLeft w:val="0"/>
      <w:marRight w:val="0"/>
      <w:marTop w:val="0"/>
      <w:marBottom w:val="0"/>
      <w:divBdr>
        <w:top w:val="none" w:sz="0" w:space="0" w:color="auto"/>
        <w:left w:val="none" w:sz="0" w:space="0" w:color="auto"/>
        <w:bottom w:val="none" w:sz="0" w:space="0" w:color="auto"/>
        <w:right w:val="none" w:sz="0" w:space="0" w:color="auto"/>
      </w:divBdr>
    </w:div>
    <w:div w:id="1139999258">
      <w:bodyDiv w:val="1"/>
      <w:marLeft w:val="0"/>
      <w:marRight w:val="0"/>
      <w:marTop w:val="0"/>
      <w:marBottom w:val="0"/>
      <w:divBdr>
        <w:top w:val="none" w:sz="0" w:space="0" w:color="auto"/>
        <w:left w:val="none" w:sz="0" w:space="0" w:color="auto"/>
        <w:bottom w:val="none" w:sz="0" w:space="0" w:color="auto"/>
        <w:right w:val="none" w:sz="0" w:space="0" w:color="auto"/>
      </w:divBdr>
    </w:div>
    <w:div w:id="1208296152">
      <w:bodyDiv w:val="1"/>
      <w:marLeft w:val="0"/>
      <w:marRight w:val="0"/>
      <w:marTop w:val="0"/>
      <w:marBottom w:val="0"/>
      <w:divBdr>
        <w:top w:val="none" w:sz="0" w:space="0" w:color="auto"/>
        <w:left w:val="none" w:sz="0" w:space="0" w:color="auto"/>
        <w:bottom w:val="none" w:sz="0" w:space="0" w:color="auto"/>
        <w:right w:val="none" w:sz="0" w:space="0" w:color="auto"/>
      </w:divBdr>
    </w:div>
    <w:div w:id="1348756237">
      <w:bodyDiv w:val="1"/>
      <w:marLeft w:val="0"/>
      <w:marRight w:val="0"/>
      <w:marTop w:val="0"/>
      <w:marBottom w:val="0"/>
      <w:divBdr>
        <w:top w:val="none" w:sz="0" w:space="0" w:color="auto"/>
        <w:left w:val="none" w:sz="0" w:space="0" w:color="auto"/>
        <w:bottom w:val="none" w:sz="0" w:space="0" w:color="auto"/>
        <w:right w:val="none" w:sz="0" w:space="0" w:color="auto"/>
      </w:divBdr>
    </w:div>
    <w:div w:id="1518886546">
      <w:bodyDiv w:val="1"/>
      <w:marLeft w:val="0"/>
      <w:marRight w:val="0"/>
      <w:marTop w:val="0"/>
      <w:marBottom w:val="0"/>
      <w:divBdr>
        <w:top w:val="none" w:sz="0" w:space="0" w:color="auto"/>
        <w:left w:val="none" w:sz="0" w:space="0" w:color="auto"/>
        <w:bottom w:val="none" w:sz="0" w:space="0" w:color="auto"/>
        <w:right w:val="none" w:sz="0" w:space="0" w:color="auto"/>
      </w:divBdr>
    </w:div>
    <w:div w:id="1721440063">
      <w:bodyDiv w:val="1"/>
      <w:marLeft w:val="0"/>
      <w:marRight w:val="0"/>
      <w:marTop w:val="0"/>
      <w:marBottom w:val="0"/>
      <w:divBdr>
        <w:top w:val="none" w:sz="0" w:space="0" w:color="auto"/>
        <w:left w:val="none" w:sz="0" w:space="0" w:color="auto"/>
        <w:bottom w:val="none" w:sz="0" w:space="0" w:color="auto"/>
        <w:right w:val="none" w:sz="0" w:space="0" w:color="auto"/>
      </w:divBdr>
    </w:div>
    <w:div w:id="1817450776">
      <w:bodyDiv w:val="1"/>
      <w:marLeft w:val="0"/>
      <w:marRight w:val="0"/>
      <w:marTop w:val="0"/>
      <w:marBottom w:val="0"/>
      <w:divBdr>
        <w:top w:val="none" w:sz="0" w:space="0" w:color="auto"/>
        <w:left w:val="none" w:sz="0" w:space="0" w:color="auto"/>
        <w:bottom w:val="none" w:sz="0" w:space="0" w:color="auto"/>
        <w:right w:val="none" w:sz="0" w:space="0" w:color="auto"/>
      </w:divBdr>
    </w:div>
    <w:div w:id="1860510494">
      <w:bodyDiv w:val="1"/>
      <w:marLeft w:val="0"/>
      <w:marRight w:val="0"/>
      <w:marTop w:val="0"/>
      <w:marBottom w:val="0"/>
      <w:divBdr>
        <w:top w:val="none" w:sz="0" w:space="0" w:color="auto"/>
        <w:left w:val="none" w:sz="0" w:space="0" w:color="auto"/>
        <w:bottom w:val="none" w:sz="0" w:space="0" w:color="auto"/>
        <w:right w:val="none" w:sz="0" w:space="0" w:color="auto"/>
      </w:divBdr>
    </w:div>
    <w:div w:id="1931886519">
      <w:bodyDiv w:val="1"/>
      <w:marLeft w:val="0"/>
      <w:marRight w:val="0"/>
      <w:marTop w:val="0"/>
      <w:marBottom w:val="0"/>
      <w:divBdr>
        <w:top w:val="none" w:sz="0" w:space="0" w:color="auto"/>
        <w:left w:val="none" w:sz="0" w:space="0" w:color="auto"/>
        <w:bottom w:val="none" w:sz="0" w:space="0" w:color="auto"/>
        <w:right w:val="none" w:sz="0" w:space="0" w:color="auto"/>
      </w:divBdr>
    </w:div>
    <w:div w:id="2131585675">
      <w:bodyDiv w:val="1"/>
      <w:marLeft w:val="0"/>
      <w:marRight w:val="0"/>
      <w:marTop w:val="0"/>
      <w:marBottom w:val="0"/>
      <w:divBdr>
        <w:top w:val="none" w:sz="0" w:space="0" w:color="auto"/>
        <w:left w:val="none" w:sz="0" w:space="0" w:color="auto"/>
        <w:bottom w:val="none" w:sz="0" w:space="0" w:color="auto"/>
        <w:right w:val="none" w:sz="0" w:space="0" w:color="auto"/>
      </w:divBdr>
    </w:div>
    <w:div w:id="214230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FC96E-827C-49FE-A0BE-ED29E625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6469</Words>
  <Characters>35580</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41966</CharactersWithSpaces>
  <SharedDoc>false</SharedDoc>
  <HLinks>
    <vt:vector size="12" baseType="variant">
      <vt:variant>
        <vt:i4>393315</vt:i4>
      </vt:variant>
      <vt:variant>
        <vt:i4>3</vt:i4>
      </vt:variant>
      <vt:variant>
        <vt:i4>0</vt:i4>
      </vt:variant>
      <vt:variant>
        <vt:i4>5</vt:i4>
      </vt:variant>
      <vt:variant>
        <vt:lpwstr>javascript:Redirection('LE0000013389_Vigente.HTML</vt:lpwstr>
      </vt:variant>
      <vt:variant>
        <vt:lpwstr>I1733');</vt:lpwstr>
      </vt:variant>
      <vt:variant>
        <vt:i4>393315</vt:i4>
      </vt:variant>
      <vt:variant>
        <vt:i4>0</vt:i4>
      </vt:variant>
      <vt:variant>
        <vt:i4>0</vt:i4>
      </vt:variant>
      <vt:variant>
        <vt:i4>5</vt:i4>
      </vt:variant>
      <vt:variant>
        <vt:lpwstr>javascript:Redirection('LE0000013389_Vigente.HTML</vt:lpwstr>
      </vt:variant>
      <vt:variant>
        <vt:lpwstr>I1733');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EFRON</dc:creator>
  <cp:lastModifiedBy>ine</cp:lastModifiedBy>
  <cp:revision>2</cp:revision>
  <dcterms:created xsi:type="dcterms:W3CDTF">2017-10-20T06:11:00Z</dcterms:created>
  <dcterms:modified xsi:type="dcterms:W3CDTF">2017-10-20T06:11:00Z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787192496</vt:i4>
  </property>
</Properties>
</file>